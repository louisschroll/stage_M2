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31E52" w14:textId="77777777" w:rsidR="00486271" w:rsidRDefault="009D03B6">
      <w:pPr>
        <w:tabs>
          <w:tab w:val="center" w:pos="1350"/>
        </w:tabs>
        <w:spacing w:after="208" w:line="259" w:lineRule="auto"/>
        <w:ind w:left="0" w:right="0" w:firstLine="0"/>
        <w:jc w:val="left"/>
      </w:pPr>
      <w:commentRangeStart w:id="0"/>
      <w:r>
        <w:rPr>
          <w:b/>
          <w:sz w:val="34"/>
        </w:rPr>
        <w:t>1</w:t>
      </w:r>
      <w:r>
        <w:rPr>
          <w:b/>
          <w:sz w:val="34"/>
        </w:rPr>
        <w:tab/>
        <w:t>Methods</w:t>
      </w:r>
      <w:commentRangeEnd w:id="0"/>
      <w:r w:rsidR="00523AA6">
        <w:rPr>
          <w:rStyle w:val="Marquedecommentaire"/>
        </w:rPr>
        <w:commentReference w:id="0"/>
      </w:r>
    </w:p>
    <w:p w14:paraId="09FF0DD4" w14:textId="77777777" w:rsidR="00486271" w:rsidRDefault="009D03B6">
      <w:pPr>
        <w:pStyle w:val="Titre1"/>
        <w:tabs>
          <w:tab w:val="center" w:pos="1530"/>
        </w:tabs>
        <w:spacing w:after="68"/>
        <w:ind w:left="0" w:firstLine="0"/>
      </w:pPr>
      <w:commentRangeStart w:id="1"/>
      <w:r>
        <w:t>1.1</w:t>
      </w:r>
      <w:r>
        <w:tab/>
      </w:r>
      <w:proofErr w:type="spellStart"/>
      <w:r>
        <w:t>Study</w:t>
      </w:r>
      <w:proofErr w:type="spellEnd"/>
      <w:r>
        <w:t xml:space="preserve"> area</w:t>
      </w:r>
      <w:commentRangeEnd w:id="1"/>
      <w:r w:rsidR="004D72E1">
        <w:rPr>
          <w:rStyle w:val="Marquedecommentaire"/>
          <w:b w:val="0"/>
        </w:rPr>
        <w:commentReference w:id="1"/>
      </w:r>
    </w:p>
    <w:p w14:paraId="18C22FEC" w14:textId="77777777" w:rsidR="00486271" w:rsidRDefault="009D03B6">
      <w:pPr>
        <w:spacing w:after="249" w:line="259" w:lineRule="auto"/>
        <w:ind w:left="27" w:right="0" w:firstLine="0"/>
        <w:jc w:val="left"/>
      </w:pPr>
      <w:commentRangeStart w:id="2"/>
      <w:r>
        <w:rPr>
          <w:noProof/>
        </w:rPr>
        <w:drawing>
          <wp:inline distT="0" distB="0" distL="0" distR="0" wp14:anchorId="0DC25DD8" wp14:editId="7496EA3A">
            <wp:extent cx="6548166" cy="279638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stretch>
                      <a:fillRect/>
                    </a:stretch>
                  </pic:blipFill>
                  <pic:spPr>
                    <a:xfrm>
                      <a:off x="0" y="0"/>
                      <a:ext cx="6548166" cy="2796385"/>
                    </a:xfrm>
                    <a:prstGeom prst="rect">
                      <a:avLst/>
                    </a:prstGeom>
                  </pic:spPr>
                </pic:pic>
              </a:graphicData>
            </a:graphic>
          </wp:inline>
        </w:drawing>
      </w:r>
      <w:commentRangeEnd w:id="2"/>
      <w:r w:rsidR="00E269A3">
        <w:rPr>
          <w:rStyle w:val="Marquedecommentaire"/>
        </w:rPr>
        <w:commentReference w:id="2"/>
      </w:r>
    </w:p>
    <w:p w14:paraId="6CB52329" w14:textId="2F57BDD3" w:rsidR="00486271" w:rsidRPr="00385B46" w:rsidRDefault="009D03B6">
      <w:pPr>
        <w:spacing w:after="317" w:line="257" w:lineRule="auto"/>
        <w:ind w:left="27" w:right="489" w:firstLine="0"/>
        <w:jc w:val="left"/>
        <w:rPr>
          <w:lang w:val="en-US"/>
        </w:rPr>
      </w:pPr>
      <w:r w:rsidRPr="00385B46">
        <w:rPr>
          <w:b/>
          <w:lang w:val="en-US"/>
        </w:rPr>
        <w:t xml:space="preserve">Fig.1: </w:t>
      </w:r>
      <w:r w:rsidRPr="00385B46">
        <w:rPr>
          <w:b/>
          <w:sz w:val="22"/>
          <w:lang w:val="en-US"/>
        </w:rPr>
        <w:t xml:space="preserve">Study area and transect lines - </w:t>
      </w:r>
      <w:r w:rsidRPr="00385B46">
        <w:rPr>
          <w:sz w:val="22"/>
          <w:lang w:val="en-US"/>
        </w:rPr>
        <w:t xml:space="preserve">(Left) Location of the Gulf of Lion. The gridded area represents the extent of our study area. (Right) The transects followed </w:t>
      </w:r>
      <w:del w:id="3" w:author="Valentin Lauret" w:date="2024-05-14T00:19:00Z">
        <w:r w:rsidRPr="00385B46" w:rsidDel="00FC319E">
          <w:rPr>
            <w:sz w:val="22"/>
            <w:lang w:val="en-US"/>
          </w:rPr>
          <w:delText xml:space="preserve">for </w:delText>
        </w:r>
      </w:del>
      <w:ins w:id="4" w:author="Valentin Lauret" w:date="2024-05-14T00:19:00Z">
        <w:r w:rsidR="00FC319E">
          <w:rPr>
            <w:sz w:val="22"/>
            <w:lang w:val="en-US"/>
          </w:rPr>
          <w:t>by</w:t>
        </w:r>
        <w:r w:rsidR="00FC319E" w:rsidRPr="00385B46">
          <w:rPr>
            <w:sz w:val="22"/>
            <w:lang w:val="en-US"/>
          </w:rPr>
          <w:t xml:space="preserve"> </w:t>
        </w:r>
      </w:ins>
      <w:r w:rsidRPr="00385B46">
        <w:rPr>
          <w:sz w:val="22"/>
          <w:lang w:val="en-US"/>
        </w:rPr>
        <w:t>each</w:t>
      </w:r>
      <w:ins w:id="5" w:author="Valentin Lauret" w:date="2024-05-14T00:19:00Z">
        <w:r w:rsidR="00FC319E">
          <w:rPr>
            <w:sz w:val="22"/>
            <w:lang w:val="en-US"/>
          </w:rPr>
          <w:t xml:space="preserve"> monit</w:t>
        </w:r>
      </w:ins>
      <w:ins w:id="6" w:author="Valentin Lauret" w:date="2024-05-14T00:20:00Z">
        <w:r w:rsidR="00FC319E">
          <w:rPr>
            <w:sz w:val="22"/>
            <w:lang w:val="en-US"/>
          </w:rPr>
          <w:t>oring</w:t>
        </w:r>
      </w:ins>
      <w:r w:rsidRPr="00385B46">
        <w:rPr>
          <w:sz w:val="22"/>
          <w:lang w:val="en-US"/>
        </w:rPr>
        <w:t xml:space="preserve"> program. It’s important to note that not every transect was sampled during each campaign. Transects that extend beyond the study area were excluded from our analysis.</w:t>
      </w:r>
    </w:p>
    <w:p w14:paraId="7C12BF19" w14:textId="2BA2B530" w:rsidR="00486271" w:rsidRPr="00385B46" w:rsidRDefault="009D03B6">
      <w:pPr>
        <w:spacing w:after="410"/>
        <w:ind w:left="12" w:right="750" w:firstLine="357"/>
        <w:rPr>
          <w:lang w:val="en-US"/>
        </w:rPr>
      </w:pPr>
      <w:r w:rsidRPr="00385B46">
        <w:rPr>
          <w:lang w:val="en-US"/>
        </w:rPr>
        <w:t>The Gulf of Lion</w:t>
      </w:r>
      <w:del w:id="7" w:author="Coline CANONNE" w:date="2024-05-13T13:43:00Z">
        <w:r w:rsidRPr="00385B46" w:rsidDel="00C03104">
          <w:rPr>
            <w:lang w:val="en-US"/>
          </w:rPr>
          <w:delText>s</w:delText>
        </w:r>
      </w:del>
      <w:r w:rsidRPr="00385B46">
        <w:rPr>
          <w:lang w:val="en-US"/>
        </w:rPr>
        <w:t xml:space="preserve"> is located in the north-western Mediterranean Sea (Fig.1). It is one of the most productive areas in the Mediterranean Sea, due to a combination of freshwater input by the Rhone River [1, 2] and small-scale upwellings created by winds [3]. </w:t>
      </w:r>
      <w:commentRangeStart w:id="8"/>
      <w:r w:rsidRPr="00385B46">
        <w:rPr>
          <w:lang w:val="en-US"/>
        </w:rPr>
        <w:t>The total area considered for the study had a surface of approximately 17,300 km</w:t>
      </w:r>
      <w:r w:rsidRPr="00385B46">
        <w:rPr>
          <w:rFonts w:ascii="Calibri" w:eastAsia="Calibri" w:hAnsi="Calibri" w:cs="Calibri"/>
          <w:lang w:val="en-US"/>
        </w:rPr>
        <w:t>²</w:t>
      </w:r>
      <w:r w:rsidRPr="00385B46">
        <w:rPr>
          <w:lang w:val="en-US"/>
        </w:rPr>
        <w:t xml:space="preserve">. Within </w:t>
      </w:r>
      <w:commentRangeEnd w:id="8"/>
      <w:r w:rsidR="00C03104">
        <w:rPr>
          <w:rStyle w:val="Marquedecommentaire"/>
        </w:rPr>
        <w:commentReference w:id="8"/>
      </w:r>
      <w:r w:rsidRPr="00385B46">
        <w:rPr>
          <w:lang w:val="en-US"/>
        </w:rPr>
        <w:t xml:space="preserve">this area, assessment units were defined </w:t>
      </w:r>
      <w:commentRangeStart w:id="9"/>
      <w:r w:rsidRPr="00385B46">
        <w:rPr>
          <w:lang w:val="en-US"/>
        </w:rPr>
        <w:t>by</w:t>
      </w:r>
      <w:commentRangeEnd w:id="9"/>
      <w:r w:rsidR="00FC319E">
        <w:rPr>
          <w:rStyle w:val="Marquedecommentaire"/>
        </w:rPr>
        <w:commentReference w:id="9"/>
      </w:r>
      <w:r w:rsidRPr="00385B46">
        <w:rPr>
          <w:lang w:val="en-US"/>
        </w:rPr>
        <w:t xml:space="preserve"> </w:t>
      </w:r>
      <w:del w:id="10" w:author="Valentin Lauret" w:date="2024-05-14T00:21:00Z">
        <w:r w:rsidRPr="00385B46" w:rsidDel="00FC319E">
          <w:rPr>
            <w:lang w:val="en-US"/>
          </w:rPr>
          <w:delText xml:space="preserve">polygonal </w:delText>
        </w:r>
      </w:del>
      <w:ins w:id="11" w:author="Valentin Lauret" w:date="2024-05-14T00:21:00Z">
        <w:r w:rsidR="00FC319E">
          <w:rPr>
            <w:lang w:val="en-US"/>
          </w:rPr>
          <w:t>hexagonal</w:t>
        </w:r>
        <w:r w:rsidR="00FC319E" w:rsidRPr="00385B46">
          <w:rPr>
            <w:lang w:val="en-US"/>
          </w:rPr>
          <w:t xml:space="preserve"> </w:t>
        </w:r>
      </w:ins>
      <w:r w:rsidRPr="00385B46">
        <w:rPr>
          <w:lang w:val="en-US"/>
        </w:rPr>
        <w:t>cells with a size of 12,6 km</w:t>
      </w:r>
      <w:r w:rsidRPr="00385B46">
        <w:rPr>
          <w:rFonts w:ascii="Calibri" w:eastAsia="Calibri" w:hAnsi="Calibri" w:cs="Calibri"/>
          <w:lang w:val="en-US"/>
        </w:rPr>
        <w:t>²</w:t>
      </w:r>
      <w:r w:rsidRPr="00385B46">
        <w:rPr>
          <w:lang w:val="en-US"/>
        </w:rPr>
        <w:t xml:space="preserve">. All the ecological parameters are estimated at the scale of the grid </w:t>
      </w:r>
      <w:proofErr w:type="gramStart"/>
      <w:r w:rsidRPr="00385B46">
        <w:rPr>
          <w:lang w:val="en-US"/>
        </w:rPr>
        <w:t>cells,</w:t>
      </w:r>
      <w:proofErr w:type="gramEnd"/>
      <w:r w:rsidRPr="00385B46">
        <w:rPr>
          <w:lang w:val="en-US"/>
        </w:rPr>
        <w:t xml:space="preserve"> thus each grid cell defines a ’site’. Grid resolution was chosen to have a </w:t>
      </w:r>
      <w:commentRangeStart w:id="12"/>
      <w:r w:rsidRPr="00385B46">
        <w:rPr>
          <w:lang w:val="en-US"/>
        </w:rPr>
        <w:t xml:space="preserve">good ratio </w:t>
      </w:r>
      <w:commentRangeEnd w:id="12"/>
      <w:r w:rsidR="00FC319E">
        <w:rPr>
          <w:rStyle w:val="Marquedecommentaire"/>
        </w:rPr>
        <w:commentReference w:id="12"/>
      </w:r>
      <w:r w:rsidRPr="00385B46">
        <w:rPr>
          <w:lang w:val="en-US"/>
        </w:rPr>
        <w:t>between occupied vs unoccupied sites for every species included in the</w:t>
      </w:r>
      <w:commentRangeStart w:id="13"/>
      <w:commentRangeStart w:id="14"/>
      <w:r w:rsidRPr="00385B46">
        <w:rPr>
          <w:lang w:val="en-US"/>
        </w:rPr>
        <w:t xml:space="preserve"> analysis</w:t>
      </w:r>
      <w:commentRangeEnd w:id="13"/>
      <w:r w:rsidR="00C03104">
        <w:rPr>
          <w:rStyle w:val="Marquedecommentaire"/>
        </w:rPr>
        <w:commentReference w:id="13"/>
      </w:r>
      <w:commentRangeEnd w:id="14"/>
      <w:r w:rsidR="00FC319E">
        <w:rPr>
          <w:rStyle w:val="Marquedecommentaire"/>
        </w:rPr>
        <w:commentReference w:id="14"/>
      </w:r>
      <w:r w:rsidRPr="00385B46">
        <w:rPr>
          <w:lang w:val="en-US"/>
        </w:rPr>
        <w:t>.</w:t>
      </w:r>
    </w:p>
    <w:p w14:paraId="763A0ECD" w14:textId="77777777" w:rsidR="00486271" w:rsidRPr="00385B46" w:rsidRDefault="009D03B6">
      <w:pPr>
        <w:pStyle w:val="Titre1"/>
        <w:tabs>
          <w:tab w:val="center" w:pos="1721"/>
        </w:tabs>
        <w:ind w:left="0" w:firstLine="0"/>
        <w:rPr>
          <w:lang w:val="en-US"/>
        </w:rPr>
      </w:pPr>
      <w:r w:rsidRPr="00385B46">
        <w:rPr>
          <w:lang w:val="en-US"/>
        </w:rPr>
        <w:t>1.2</w:t>
      </w:r>
      <w:r w:rsidRPr="00385B46">
        <w:rPr>
          <w:lang w:val="en-US"/>
        </w:rPr>
        <w:tab/>
        <w:t xml:space="preserve">Seabirds </w:t>
      </w:r>
      <w:commentRangeStart w:id="15"/>
      <w:r w:rsidRPr="00385B46">
        <w:rPr>
          <w:lang w:val="en-US"/>
        </w:rPr>
        <w:t>data</w:t>
      </w:r>
      <w:commentRangeEnd w:id="15"/>
      <w:r w:rsidR="004D72E1">
        <w:rPr>
          <w:rStyle w:val="Marquedecommentaire"/>
          <w:b w:val="0"/>
        </w:rPr>
        <w:commentReference w:id="15"/>
      </w:r>
    </w:p>
    <w:p w14:paraId="2C56BDE4" w14:textId="77777777" w:rsidR="00486271" w:rsidRPr="00385B46" w:rsidRDefault="009D03B6">
      <w:pPr>
        <w:pStyle w:val="Titre2"/>
        <w:tabs>
          <w:tab w:val="center" w:pos="1543"/>
        </w:tabs>
        <w:spacing w:after="179"/>
        <w:ind w:left="0" w:firstLine="0"/>
        <w:rPr>
          <w:lang w:val="en-US"/>
        </w:rPr>
      </w:pPr>
      <w:r w:rsidRPr="00385B46">
        <w:rPr>
          <w:lang w:val="en-US"/>
        </w:rPr>
        <w:t>1.2.1</w:t>
      </w:r>
      <w:r w:rsidRPr="00385B46">
        <w:rPr>
          <w:lang w:val="en-US"/>
        </w:rPr>
        <w:tab/>
        <w:t>Count Data</w:t>
      </w:r>
    </w:p>
    <w:p w14:paraId="16BFB191" w14:textId="77777777" w:rsidR="00486271" w:rsidRPr="00385B46" w:rsidRDefault="009D03B6">
      <w:pPr>
        <w:ind w:left="22" w:right="750"/>
        <w:rPr>
          <w:lang w:val="en-US"/>
        </w:rPr>
      </w:pPr>
      <w:r w:rsidRPr="00385B46">
        <w:rPr>
          <w:lang w:val="en-US"/>
        </w:rPr>
        <w:t>Count data were collected from four different programs, as summarized in 1. Observations were conducted using strip-transect methodology (Fig.1) [4, 5, 6], employing ships or aircraft as counting platforms.</w:t>
      </w:r>
    </w:p>
    <w:p w14:paraId="530BC411" w14:textId="77777777" w:rsidR="00486271" w:rsidRPr="00385B46" w:rsidRDefault="009D03B6">
      <w:pPr>
        <w:ind w:left="12" w:right="750" w:firstLine="351"/>
        <w:rPr>
          <w:lang w:val="en-US"/>
        </w:rPr>
      </w:pPr>
      <w:r w:rsidRPr="00385B46">
        <w:rPr>
          <w:lang w:val="en-US"/>
        </w:rPr>
        <w:t>SAMM (</w:t>
      </w:r>
      <w:proofErr w:type="spellStart"/>
      <w:r w:rsidRPr="00385B46">
        <w:rPr>
          <w:lang w:val="en-US"/>
        </w:rPr>
        <w:t>Survol</w:t>
      </w:r>
      <w:proofErr w:type="spellEnd"/>
      <w:r w:rsidRPr="00385B46">
        <w:rPr>
          <w:lang w:val="en-US"/>
        </w:rPr>
        <w:t xml:space="preserve"> </w:t>
      </w:r>
      <w:proofErr w:type="spellStart"/>
      <w:r w:rsidRPr="00385B46">
        <w:rPr>
          <w:lang w:val="en-US"/>
        </w:rPr>
        <w:t>A´erien</w:t>
      </w:r>
      <w:proofErr w:type="spellEnd"/>
      <w:r w:rsidRPr="00385B46">
        <w:rPr>
          <w:lang w:val="en-US"/>
        </w:rPr>
        <w:t xml:space="preserve"> de la </w:t>
      </w:r>
      <w:proofErr w:type="spellStart"/>
      <w:r w:rsidRPr="00385B46">
        <w:rPr>
          <w:lang w:val="en-US"/>
        </w:rPr>
        <w:t>M´egafaune</w:t>
      </w:r>
      <w:proofErr w:type="spellEnd"/>
      <w:r w:rsidRPr="00385B46">
        <w:rPr>
          <w:lang w:val="en-US"/>
        </w:rPr>
        <w:t xml:space="preserve"> Marine, Aerial Census of Marine Megafauna) [7, 8], was the only aerial survey. It was conducted from </w:t>
      </w:r>
      <w:commentRangeStart w:id="16"/>
      <w:r w:rsidRPr="00385B46">
        <w:rPr>
          <w:lang w:val="en-US"/>
        </w:rPr>
        <w:t xml:space="preserve">November to February </w:t>
      </w:r>
      <w:commentRangeEnd w:id="16"/>
      <w:r w:rsidR="004D72E1">
        <w:rPr>
          <w:rStyle w:val="Marquedecommentaire"/>
        </w:rPr>
        <w:commentReference w:id="16"/>
      </w:r>
      <w:r w:rsidRPr="00385B46">
        <w:rPr>
          <w:lang w:val="en-US"/>
        </w:rPr>
        <w:t>in 2011-2012 and from January to February in 2019, covering the entirety of the French Exclusive Economic Zone. Although this aerial survey also occurred during the summer of 2012, it was not replicated and thus not used in our study, as our models require replicated data.</w:t>
      </w:r>
    </w:p>
    <w:p w14:paraId="056DA974" w14:textId="77777777" w:rsidR="00486271" w:rsidRPr="00385B46" w:rsidRDefault="009D03B6">
      <w:pPr>
        <w:ind w:left="12" w:right="750" w:firstLine="351"/>
        <w:rPr>
          <w:lang w:val="en-US"/>
        </w:rPr>
      </w:pPr>
      <w:r w:rsidRPr="00385B46">
        <w:rPr>
          <w:lang w:val="en-US"/>
        </w:rPr>
        <w:t>PELMED is an annual survey primarily focused on assessing small pelagic fish resources [9]. This campaign occurred every summer from late June to early August.</w:t>
      </w:r>
    </w:p>
    <w:p w14:paraId="5B0A827C" w14:textId="77777777" w:rsidR="00486271" w:rsidRPr="00385B46" w:rsidRDefault="009D03B6">
      <w:pPr>
        <w:ind w:left="12" w:right="750" w:firstLine="351"/>
        <w:rPr>
          <w:lang w:val="en-US"/>
        </w:rPr>
      </w:pPr>
      <w:r w:rsidRPr="00385B46">
        <w:rPr>
          <w:lang w:val="en-US"/>
        </w:rPr>
        <w:t>We also utilized data from the Marine National Park (PNM) of the Gulf of Lion, a large marine protected area. Surveys are conducted twice a year since 2019, in autumn and late spring.</w:t>
      </w:r>
    </w:p>
    <w:p w14:paraId="3D3CA37E" w14:textId="17BFC717" w:rsidR="00486271" w:rsidRPr="00385B46" w:rsidRDefault="009D03B6">
      <w:pPr>
        <w:spacing w:after="3" w:line="259" w:lineRule="auto"/>
        <w:ind w:left="10" w:right="580"/>
        <w:jc w:val="center"/>
        <w:rPr>
          <w:lang w:val="en-US"/>
        </w:rPr>
      </w:pPr>
      <w:r w:rsidRPr="00385B46">
        <w:rPr>
          <w:lang w:val="en-US"/>
        </w:rPr>
        <w:lastRenderedPageBreak/>
        <w:t xml:space="preserve">Data from </w:t>
      </w:r>
      <w:proofErr w:type="spellStart"/>
      <w:r w:rsidRPr="00385B46">
        <w:rPr>
          <w:lang w:val="en-US"/>
        </w:rPr>
        <w:t>Migralion</w:t>
      </w:r>
      <w:proofErr w:type="spellEnd"/>
      <w:r w:rsidRPr="00385B46">
        <w:rPr>
          <w:lang w:val="en-US"/>
        </w:rPr>
        <w:t xml:space="preserve"> </w:t>
      </w:r>
      <w:r w:rsidR="00385B46">
        <w:rPr>
          <w:lang w:val="en-US"/>
        </w:rPr>
        <w:t>were</w:t>
      </w:r>
      <w:r w:rsidRPr="00385B46">
        <w:rPr>
          <w:lang w:val="en-US"/>
        </w:rPr>
        <w:t xml:space="preserve"> collected in 2022 and 2023, twice a year around April and September.</w:t>
      </w:r>
    </w:p>
    <w:p w14:paraId="5A58E772" w14:textId="77777777" w:rsidR="00486271" w:rsidRDefault="009D03B6">
      <w:pPr>
        <w:spacing w:after="0" w:line="259" w:lineRule="auto"/>
        <w:ind w:left="22" w:right="0"/>
        <w:jc w:val="left"/>
      </w:pPr>
      <w:commentRangeStart w:id="17"/>
      <w:r>
        <w:rPr>
          <w:b/>
        </w:rPr>
        <w:t xml:space="preserve">Table </w:t>
      </w:r>
      <w:proofErr w:type="gramStart"/>
      <w:r>
        <w:rPr>
          <w:b/>
        </w:rPr>
        <w:t>1:</w:t>
      </w:r>
      <w:commentRangeEnd w:id="17"/>
      <w:proofErr w:type="gramEnd"/>
      <w:r w:rsidR="00C03104">
        <w:rPr>
          <w:rStyle w:val="Marquedecommentaire"/>
        </w:rPr>
        <w:commentReference w:id="17"/>
      </w:r>
    </w:p>
    <w:tbl>
      <w:tblPr>
        <w:tblStyle w:val="TableGrid"/>
        <w:tblW w:w="9355" w:type="dxa"/>
        <w:tblInd w:w="506" w:type="dxa"/>
        <w:tblCellMar>
          <w:top w:w="38" w:type="dxa"/>
        </w:tblCellMar>
        <w:tblLook w:val="04A0" w:firstRow="1" w:lastRow="0" w:firstColumn="1" w:lastColumn="0" w:noHBand="0" w:noVBand="1"/>
      </w:tblPr>
      <w:tblGrid>
        <w:gridCol w:w="1220"/>
        <w:gridCol w:w="1514"/>
        <w:gridCol w:w="2262"/>
        <w:gridCol w:w="2460"/>
        <w:gridCol w:w="1899"/>
      </w:tblGrid>
      <w:tr w:rsidR="00486271" w14:paraId="4825324E" w14:textId="77777777">
        <w:trPr>
          <w:trHeight w:val="412"/>
        </w:trPr>
        <w:tc>
          <w:tcPr>
            <w:tcW w:w="1221" w:type="dxa"/>
            <w:tcBorders>
              <w:top w:val="single" w:sz="7" w:space="0" w:color="000000"/>
              <w:left w:val="nil"/>
              <w:bottom w:val="single" w:sz="5" w:space="0" w:color="000000"/>
              <w:right w:val="nil"/>
            </w:tcBorders>
          </w:tcPr>
          <w:p w14:paraId="1FB3F5FB" w14:textId="77777777" w:rsidR="00486271" w:rsidRDefault="009D03B6">
            <w:pPr>
              <w:spacing w:after="0" w:line="259" w:lineRule="auto"/>
              <w:ind w:left="0" w:right="0" w:firstLine="0"/>
              <w:jc w:val="left"/>
            </w:pPr>
            <w:r>
              <w:t>Program</w:t>
            </w:r>
          </w:p>
        </w:tc>
        <w:tc>
          <w:tcPr>
            <w:tcW w:w="1514" w:type="dxa"/>
            <w:tcBorders>
              <w:top w:val="single" w:sz="7" w:space="0" w:color="000000"/>
              <w:left w:val="nil"/>
              <w:bottom w:val="single" w:sz="5" w:space="0" w:color="000000"/>
              <w:right w:val="nil"/>
            </w:tcBorders>
          </w:tcPr>
          <w:p w14:paraId="55F0516F" w14:textId="77777777" w:rsidR="00486271" w:rsidRDefault="009D03B6">
            <w:pPr>
              <w:spacing w:after="0" w:line="259" w:lineRule="auto"/>
              <w:ind w:left="0" w:right="0" w:firstLine="0"/>
              <w:jc w:val="left"/>
            </w:pPr>
            <w:proofErr w:type="spellStart"/>
            <w:r>
              <w:t>Years</w:t>
            </w:r>
            <w:proofErr w:type="spellEnd"/>
          </w:p>
        </w:tc>
        <w:tc>
          <w:tcPr>
            <w:tcW w:w="2262" w:type="dxa"/>
            <w:tcBorders>
              <w:top w:val="single" w:sz="7" w:space="0" w:color="000000"/>
              <w:left w:val="nil"/>
              <w:bottom w:val="single" w:sz="5" w:space="0" w:color="000000"/>
              <w:right w:val="nil"/>
            </w:tcBorders>
          </w:tcPr>
          <w:p w14:paraId="7F70F273" w14:textId="77777777" w:rsidR="00486271" w:rsidRDefault="009D03B6">
            <w:pPr>
              <w:spacing w:after="0" w:line="259" w:lineRule="auto"/>
              <w:ind w:left="0" w:right="0" w:firstLine="0"/>
              <w:jc w:val="left"/>
            </w:pPr>
            <w:proofErr w:type="spellStart"/>
            <w:r>
              <w:t>Period</w:t>
            </w:r>
            <w:proofErr w:type="spellEnd"/>
            <w:r>
              <w:t xml:space="preserve"> of the </w:t>
            </w:r>
            <w:proofErr w:type="spellStart"/>
            <w:r>
              <w:t>year</w:t>
            </w:r>
            <w:proofErr w:type="spellEnd"/>
          </w:p>
        </w:tc>
        <w:tc>
          <w:tcPr>
            <w:tcW w:w="2460" w:type="dxa"/>
            <w:tcBorders>
              <w:top w:val="single" w:sz="7" w:space="0" w:color="000000"/>
              <w:left w:val="nil"/>
              <w:bottom w:val="single" w:sz="5" w:space="0" w:color="000000"/>
              <w:right w:val="nil"/>
            </w:tcBorders>
          </w:tcPr>
          <w:p w14:paraId="2B1231E5" w14:textId="77777777" w:rsidR="00486271" w:rsidRDefault="009D03B6">
            <w:pPr>
              <w:spacing w:after="0" w:line="259" w:lineRule="auto"/>
              <w:ind w:left="0" w:right="0" w:firstLine="0"/>
              <w:jc w:val="left"/>
            </w:pPr>
            <w:r>
              <w:t xml:space="preserve">Area </w:t>
            </w:r>
            <w:proofErr w:type="spellStart"/>
            <w:r>
              <w:t>covered</w:t>
            </w:r>
            <w:proofErr w:type="spellEnd"/>
          </w:p>
        </w:tc>
        <w:tc>
          <w:tcPr>
            <w:tcW w:w="1899" w:type="dxa"/>
            <w:tcBorders>
              <w:top w:val="single" w:sz="7" w:space="0" w:color="000000"/>
              <w:left w:val="nil"/>
              <w:bottom w:val="single" w:sz="5" w:space="0" w:color="000000"/>
              <w:right w:val="nil"/>
            </w:tcBorders>
          </w:tcPr>
          <w:p w14:paraId="7410EB71" w14:textId="77777777" w:rsidR="00486271" w:rsidRDefault="009D03B6">
            <w:pPr>
              <w:spacing w:after="0" w:line="259" w:lineRule="auto"/>
              <w:ind w:left="0" w:right="0" w:firstLine="0"/>
            </w:pPr>
            <w:proofErr w:type="spellStart"/>
            <w:r>
              <w:t>Counting</w:t>
            </w:r>
            <w:proofErr w:type="spellEnd"/>
            <w:r>
              <w:t xml:space="preserve"> </w:t>
            </w:r>
            <w:proofErr w:type="spellStart"/>
            <w:r>
              <w:t>platform</w:t>
            </w:r>
            <w:proofErr w:type="spellEnd"/>
          </w:p>
        </w:tc>
      </w:tr>
      <w:tr w:rsidR="00486271" w14:paraId="381CB4E1" w14:textId="77777777">
        <w:trPr>
          <w:trHeight w:val="360"/>
        </w:trPr>
        <w:tc>
          <w:tcPr>
            <w:tcW w:w="1221" w:type="dxa"/>
            <w:tcBorders>
              <w:top w:val="single" w:sz="5" w:space="0" w:color="000000"/>
              <w:left w:val="nil"/>
              <w:bottom w:val="nil"/>
              <w:right w:val="nil"/>
            </w:tcBorders>
          </w:tcPr>
          <w:p w14:paraId="5607B5AC" w14:textId="77777777" w:rsidR="00486271" w:rsidRDefault="009D03B6">
            <w:pPr>
              <w:spacing w:after="0" w:line="259" w:lineRule="auto"/>
              <w:ind w:left="0" w:right="0" w:firstLine="0"/>
              <w:jc w:val="left"/>
            </w:pPr>
            <w:proofErr w:type="spellStart"/>
            <w:r>
              <w:t>Migralion</w:t>
            </w:r>
            <w:proofErr w:type="spellEnd"/>
          </w:p>
        </w:tc>
        <w:tc>
          <w:tcPr>
            <w:tcW w:w="1514" w:type="dxa"/>
            <w:tcBorders>
              <w:top w:val="single" w:sz="5" w:space="0" w:color="000000"/>
              <w:left w:val="nil"/>
              <w:bottom w:val="nil"/>
              <w:right w:val="nil"/>
            </w:tcBorders>
          </w:tcPr>
          <w:p w14:paraId="00D17170" w14:textId="77777777" w:rsidR="00486271" w:rsidRDefault="009D03B6">
            <w:pPr>
              <w:spacing w:after="0" w:line="259" w:lineRule="auto"/>
              <w:ind w:left="0" w:right="0" w:firstLine="0"/>
              <w:jc w:val="left"/>
            </w:pPr>
            <w:r>
              <w:t>2022-2023</w:t>
            </w:r>
          </w:p>
        </w:tc>
        <w:tc>
          <w:tcPr>
            <w:tcW w:w="2262" w:type="dxa"/>
            <w:tcBorders>
              <w:top w:val="single" w:sz="5" w:space="0" w:color="000000"/>
              <w:left w:val="nil"/>
              <w:bottom w:val="nil"/>
              <w:right w:val="nil"/>
            </w:tcBorders>
          </w:tcPr>
          <w:p w14:paraId="7DF98304" w14:textId="77777777" w:rsidR="00486271" w:rsidRDefault="009D03B6">
            <w:pPr>
              <w:spacing w:after="0" w:line="259" w:lineRule="auto"/>
              <w:ind w:left="0" w:right="0" w:firstLine="0"/>
              <w:jc w:val="left"/>
            </w:pPr>
            <w:proofErr w:type="spellStart"/>
            <w:r>
              <w:t>Spring</w:t>
            </w:r>
            <w:proofErr w:type="spellEnd"/>
            <w:r>
              <w:t xml:space="preserve"> and </w:t>
            </w:r>
            <w:proofErr w:type="spellStart"/>
            <w:r>
              <w:t>autumn</w:t>
            </w:r>
            <w:proofErr w:type="spellEnd"/>
          </w:p>
        </w:tc>
        <w:tc>
          <w:tcPr>
            <w:tcW w:w="2460" w:type="dxa"/>
            <w:tcBorders>
              <w:top w:val="single" w:sz="5" w:space="0" w:color="000000"/>
              <w:left w:val="nil"/>
              <w:bottom w:val="nil"/>
              <w:right w:val="nil"/>
            </w:tcBorders>
          </w:tcPr>
          <w:p w14:paraId="68242C89" w14:textId="77777777" w:rsidR="00486271" w:rsidRDefault="009D03B6">
            <w:pPr>
              <w:spacing w:after="0" w:line="259" w:lineRule="auto"/>
              <w:ind w:left="0" w:right="0" w:firstLine="0"/>
              <w:jc w:val="left"/>
            </w:pPr>
            <w:r>
              <w:t>Gulf of Lion</w:t>
            </w:r>
          </w:p>
        </w:tc>
        <w:tc>
          <w:tcPr>
            <w:tcW w:w="1899" w:type="dxa"/>
            <w:tcBorders>
              <w:top w:val="single" w:sz="5" w:space="0" w:color="000000"/>
              <w:left w:val="nil"/>
              <w:bottom w:val="nil"/>
              <w:right w:val="nil"/>
            </w:tcBorders>
          </w:tcPr>
          <w:p w14:paraId="4ECD615B" w14:textId="77777777" w:rsidR="00486271" w:rsidRDefault="009D03B6">
            <w:pPr>
              <w:spacing w:after="0" w:line="259" w:lineRule="auto"/>
              <w:ind w:left="0" w:right="0" w:firstLine="0"/>
              <w:jc w:val="left"/>
            </w:pPr>
            <w:r>
              <w:t>Boat</w:t>
            </w:r>
          </w:p>
        </w:tc>
      </w:tr>
      <w:tr w:rsidR="00486271" w14:paraId="12022F41" w14:textId="77777777">
        <w:trPr>
          <w:trHeight w:val="578"/>
        </w:trPr>
        <w:tc>
          <w:tcPr>
            <w:tcW w:w="1221" w:type="dxa"/>
            <w:tcBorders>
              <w:top w:val="nil"/>
              <w:left w:val="nil"/>
              <w:bottom w:val="nil"/>
              <w:right w:val="nil"/>
            </w:tcBorders>
            <w:vAlign w:val="center"/>
          </w:tcPr>
          <w:p w14:paraId="4053E6E4" w14:textId="77777777" w:rsidR="00486271" w:rsidRDefault="009D03B6">
            <w:pPr>
              <w:spacing w:after="0" w:line="259" w:lineRule="auto"/>
              <w:ind w:left="0" w:right="0" w:firstLine="0"/>
              <w:jc w:val="left"/>
            </w:pPr>
            <w:r>
              <w:t>SAMM</w:t>
            </w:r>
          </w:p>
        </w:tc>
        <w:tc>
          <w:tcPr>
            <w:tcW w:w="1514" w:type="dxa"/>
            <w:tcBorders>
              <w:top w:val="nil"/>
              <w:left w:val="nil"/>
              <w:bottom w:val="nil"/>
              <w:right w:val="nil"/>
            </w:tcBorders>
          </w:tcPr>
          <w:p w14:paraId="6DCD99C8" w14:textId="77777777" w:rsidR="00486271" w:rsidRDefault="009D03B6">
            <w:pPr>
              <w:spacing w:after="0" w:line="259" w:lineRule="auto"/>
              <w:ind w:left="0" w:right="239" w:firstLine="0"/>
              <w:jc w:val="left"/>
            </w:pPr>
            <w:r>
              <w:t>2011-2012 &amp; 2018-2019</w:t>
            </w:r>
          </w:p>
        </w:tc>
        <w:tc>
          <w:tcPr>
            <w:tcW w:w="2262" w:type="dxa"/>
            <w:tcBorders>
              <w:top w:val="nil"/>
              <w:left w:val="nil"/>
              <w:bottom w:val="nil"/>
              <w:right w:val="nil"/>
            </w:tcBorders>
            <w:vAlign w:val="center"/>
          </w:tcPr>
          <w:p w14:paraId="03918F83" w14:textId="77777777" w:rsidR="00486271" w:rsidRDefault="009D03B6">
            <w:pPr>
              <w:spacing w:after="0" w:line="259" w:lineRule="auto"/>
              <w:ind w:left="0" w:right="0" w:firstLine="0"/>
              <w:jc w:val="left"/>
            </w:pPr>
            <w:proofErr w:type="spellStart"/>
            <w:r>
              <w:t>Summer</w:t>
            </w:r>
            <w:proofErr w:type="spellEnd"/>
            <w:r>
              <w:t xml:space="preserve"> and </w:t>
            </w:r>
            <w:proofErr w:type="spellStart"/>
            <w:r>
              <w:t>winter</w:t>
            </w:r>
            <w:proofErr w:type="spellEnd"/>
          </w:p>
        </w:tc>
        <w:tc>
          <w:tcPr>
            <w:tcW w:w="2460" w:type="dxa"/>
            <w:tcBorders>
              <w:top w:val="nil"/>
              <w:left w:val="nil"/>
              <w:bottom w:val="nil"/>
              <w:right w:val="nil"/>
            </w:tcBorders>
            <w:vAlign w:val="center"/>
          </w:tcPr>
          <w:p w14:paraId="023B3FD4" w14:textId="77777777" w:rsidR="00486271" w:rsidRDefault="009D03B6">
            <w:pPr>
              <w:spacing w:after="0" w:line="259" w:lineRule="auto"/>
              <w:ind w:left="0" w:right="0" w:firstLine="0"/>
              <w:jc w:val="left"/>
            </w:pPr>
            <w:r>
              <w:t>French ZEE</w:t>
            </w:r>
          </w:p>
        </w:tc>
        <w:tc>
          <w:tcPr>
            <w:tcW w:w="1899" w:type="dxa"/>
            <w:tcBorders>
              <w:top w:val="nil"/>
              <w:left w:val="nil"/>
              <w:bottom w:val="nil"/>
              <w:right w:val="nil"/>
            </w:tcBorders>
            <w:vAlign w:val="center"/>
          </w:tcPr>
          <w:p w14:paraId="360C5413" w14:textId="77777777" w:rsidR="00486271" w:rsidRDefault="009D03B6">
            <w:pPr>
              <w:spacing w:after="0" w:line="259" w:lineRule="auto"/>
              <w:ind w:left="0" w:right="0" w:firstLine="0"/>
              <w:jc w:val="left"/>
            </w:pPr>
            <w:proofErr w:type="spellStart"/>
            <w:r>
              <w:t>Aerial</w:t>
            </w:r>
            <w:proofErr w:type="spellEnd"/>
          </w:p>
        </w:tc>
      </w:tr>
      <w:tr w:rsidR="00486271" w14:paraId="51C1EDA2" w14:textId="77777777">
        <w:trPr>
          <w:trHeight w:val="289"/>
        </w:trPr>
        <w:tc>
          <w:tcPr>
            <w:tcW w:w="1221" w:type="dxa"/>
            <w:tcBorders>
              <w:top w:val="nil"/>
              <w:left w:val="nil"/>
              <w:bottom w:val="nil"/>
              <w:right w:val="nil"/>
            </w:tcBorders>
          </w:tcPr>
          <w:p w14:paraId="78DB8CA1" w14:textId="77777777" w:rsidR="00486271" w:rsidRDefault="009D03B6">
            <w:pPr>
              <w:spacing w:after="0" w:line="259" w:lineRule="auto"/>
              <w:ind w:left="0" w:right="0" w:firstLine="0"/>
              <w:jc w:val="left"/>
            </w:pPr>
            <w:proofErr w:type="spellStart"/>
            <w:r>
              <w:t>Pelmed</w:t>
            </w:r>
            <w:proofErr w:type="spellEnd"/>
          </w:p>
        </w:tc>
        <w:tc>
          <w:tcPr>
            <w:tcW w:w="1514" w:type="dxa"/>
            <w:tcBorders>
              <w:top w:val="nil"/>
              <w:left w:val="nil"/>
              <w:bottom w:val="nil"/>
              <w:right w:val="nil"/>
            </w:tcBorders>
          </w:tcPr>
          <w:p w14:paraId="19AEE949" w14:textId="77777777" w:rsidR="00486271" w:rsidRDefault="009D03B6">
            <w:pPr>
              <w:spacing w:after="0" w:line="259" w:lineRule="auto"/>
              <w:ind w:left="0" w:right="0" w:firstLine="0"/>
              <w:jc w:val="left"/>
            </w:pPr>
            <w:r>
              <w:t>2017-2021</w:t>
            </w:r>
          </w:p>
        </w:tc>
        <w:tc>
          <w:tcPr>
            <w:tcW w:w="2262" w:type="dxa"/>
            <w:tcBorders>
              <w:top w:val="nil"/>
              <w:left w:val="nil"/>
              <w:bottom w:val="nil"/>
              <w:right w:val="nil"/>
            </w:tcBorders>
          </w:tcPr>
          <w:p w14:paraId="66386577" w14:textId="77777777" w:rsidR="00486271" w:rsidRDefault="009D03B6">
            <w:pPr>
              <w:spacing w:after="0" w:line="259" w:lineRule="auto"/>
              <w:ind w:left="0" w:right="0" w:firstLine="0"/>
              <w:jc w:val="left"/>
            </w:pPr>
            <w:r>
              <w:t>Summer</w:t>
            </w:r>
          </w:p>
        </w:tc>
        <w:tc>
          <w:tcPr>
            <w:tcW w:w="2460" w:type="dxa"/>
            <w:tcBorders>
              <w:top w:val="nil"/>
              <w:left w:val="nil"/>
              <w:bottom w:val="nil"/>
              <w:right w:val="nil"/>
            </w:tcBorders>
          </w:tcPr>
          <w:p w14:paraId="1C997F2B" w14:textId="77777777" w:rsidR="00486271" w:rsidRDefault="009D03B6">
            <w:pPr>
              <w:spacing w:after="0" w:line="259" w:lineRule="auto"/>
              <w:ind w:left="0" w:right="0" w:firstLine="0"/>
              <w:jc w:val="left"/>
            </w:pPr>
            <w:r>
              <w:t>Gulf of Lion</w:t>
            </w:r>
          </w:p>
        </w:tc>
        <w:tc>
          <w:tcPr>
            <w:tcW w:w="1899" w:type="dxa"/>
            <w:tcBorders>
              <w:top w:val="nil"/>
              <w:left w:val="nil"/>
              <w:bottom w:val="nil"/>
              <w:right w:val="nil"/>
            </w:tcBorders>
          </w:tcPr>
          <w:p w14:paraId="47B04E8A" w14:textId="77777777" w:rsidR="00486271" w:rsidRDefault="009D03B6">
            <w:pPr>
              <w:spacing w:after="0" w:line="259" w:lineRule="auto"/>
              <w:ind w:left="0" w:right="0" w:firstLine="0"/>
              <w:jc w:val="left"/>
            </w:pPr>
            <w:r>
              <w:t>Boat</w:t>
            </w:r>
          </w:p>
        </w:tc>
      </w:tr>
      <w:tr w:rsidR="00486271" w14:paraId="6669E5D7" w14:textId="77777777">
        <w:trPr>
          <w:trHeight w:val="630"/>
        </w:trPr>
        <w:tc>
          <w:tcPr>
            <w:tcW w:w="1221" w:type="dxa"/>
            <w:tcBorders>
              <w:top w:val="nil"/>
              <w:left w:val="nil"/>
              <w:bottom w:val="single" w:sz="7" w:space="0" w:color="000000"/>
              <w:right w:val="nil"/>
            </w:tcBorders>
            <w:vAlign w:val="center"/>
          </w:tcPr>
          <w:p w14:paraId="17C6301A" w14:textId="77777777" w:rsidR="00486271" w:rsidRDefault="009D03B6">
            <w:pPr>
              <w:spacing w:after="0" w:line="259" w:lineRule="auto"/>
              <w:ind w:left="0" w:right="0" w:firstLine="0"/>
              <w:jc w:val="left"/>
            </w:pPr>
            <w:proofErr w:type="spellStart"/>
            <w:r>
              <w:t>Megaobs</w:t>
            </w:r>
            <w:proofErr w:type="spellEnd"/>
          </w:p>
        </w:tc>
        <w:tc>
          <w:tcPr>
            <w:tcW w:w="1514" w:type="dxa"/>
            <w:tcBorders>
              <w:top w:val="nil"/>
              <w:left w:val="nil"/>
              <w:bottom w:val="single" w:sz="7" w:space="0" w:color="000000"/>
              <w:right w:val="nil"/>
            </w:tcBorders>
            <w:vAlign w:val="center"/>
          </w:tcPr>
          <w:p w14:paraId="29301D87" w14:textId="77777777" w:rsidR="00486271" w:rsidRDefault="009D03B6">
            <w:pPr>
              <w:spacing w:after="0" w:line="259" w:lineRule="auto"/>
              <w:ind w:left="0" w:right="0" w:firstLine="0"/>
              <w:jc w:val="left"/>
            </w:pPr>
            <w:r>
              <w:t>2019-2021</w:t>
            </w:r>
          </w:p>
        </w:tc>
        <w:tc>
          <w:tcPr>
            <w:tcW w:w="2262" w:type="dxa"/>
            <w:tcBorders>
              <w:top w:val="nil"/>
              <w:left w:val="nil"/>
              <w:bottom w:val="single" w:sz="7" w:space="0" w:color="000000"/>
              <w:right w:val="nil"/>
            </w:tcBorders>
          </w:tcPr>
          <w:p w14:paraId="35E993D8" w14:textId="77777777" w:rsidR="00486271" w:rsidRPr="00385B46" w:rsidRDefault="009D03B6">
            <w:pPr>
              <w:spacing w:after="0" w:line="259" w:lineRule="auto"/>
              <w:ind w:left="0" w:right="443" w:firstLine="0"/>
              <w:jc w:val="left"/>
              <w:rPr>
                <w:lang w:val="en-US"/>
              </w:rPr>
            </w:pPr>
            <w:r w:rsidRPr="00385B46">
              <w:rPr>
                <w:lang w:val="en-US"/>
              </w:rPr>
              <w:t>Early summer and late autumn</w:t>
            </w:r>
          </w:p>
        </w:tc>
        <w:tc>
          <w:tcPr>
            <w:tcW w:w="2460" w:type="dxa"/>
            <w:tcBorders>
              <w:top w:val="nil"/>
              <w:left w:val="nil"/>
              <w:bottom w:val="single" w:sz="7" w:space="0" w:color="000000"/>
              <w:right w:val="nil"/>
            </w:tcBorders>
          </w:tcPr>
          <w:p w14:paraId="5CD98A1A" w14:textId="77777777" w:rsidR="00486271" w:rsidRPr="00385B46" w:rsidRDefault="009D03B6">
            <w:pPr>
              <w:spacing w:after="0" w:line="259" w:lineRule="auto"/>
              <w:ind w:left="0" w:right="50" w:firstLine="0"/>
              <w:jc w:val="left"/>
              <w:rPr>
                <w:lang w:val="en-US"/>
              </w:rPr>
            </w:pPr>
            <w:r w:rsidRPr="00385B46">
              <w:rPr>
                <w:lang w:val="en-US"/>
              </w:rPr>
              <w:t>National Marine Parc of The Gulf of Lion</w:t>
            </w:r>
          </w:p>
        </w:tc>
        <w:tc>
          <w:tcPr>
            <w:tcW w:w="1899" w:type="dxa"/>
            <w:tcBorders>
              <w:top w:val="nil"/>
              <w:left w:val="nil"/>
              <w:bottom w:val="single" w:sz="7" w:space="0" w:color="000000"/>
              <w:right w:val="nil"/>
            </w:tcBorders>
            <w:vAlign w:val="center"/>
          </w:tcPr>
          <w:p w14:paraId="2093EFF9" w14:textId="77777777" w:rsidR="00486271" w:rsidRDefault="009D03B6">
            <w:pPr>
              <w:spacing w:after="0" w:line="259" w:lineRule="auto"/>
              <w:ind w:left="0" w:right="0" w:firstLine="0"/>
              <w:jc w:val="left"/>
            </w:pPr>
            <w:r>
              <w:t>Boat</w:t>
            </w:r>
          </w:p>
        </w:tc>
      </w:tr>
    </w:tbl>
    <w:p w14:paraId="07A366C4" w14:textId="77777777" w:rsidR="00486271" w:rsidRPr="00385B46" w:rsidRDefault="009D03B6">
      <w:pPr>
        <w:spacing w:after="348"/>
        <w:ind w:left="12" w:right="750" w:firstLine="367"/>
        <w:rPr>
          <w:lang w:val="en-US"/>
        </w:rPr>
      </w:pPr>
      <w:r w:rsidRPr="00385B46">
        <w:rPr>
          <w:lang w:val="en-US"/>
        </w:rPr>
        <w:t>All these programs collected data at the species level, but in some cases, species identification was too difficult, leading to aggregation into the same category. This affected Balearic shearwater (</w:t>
      </w:r>
      <w:proofErr w:type="spellStart"/>
      <w:r w:rsidRPr="00385B46">
        <w:rPr>
          <w:i/>
          <w:lang w:val="en-US"/>
        </w:rPr>
        <w:t>Puffinus</w:t>
      </w:r>
      <w:proofErr w:type="spellEnd"/>
      <w:r w:rsidRPr="00385B46">
        <w:rPr>
          <w:i/>
          <w:lang w:val="en-US"/>
        </w:rPr>
        <w:t xml:space="preserve"> </w:t>
      </w:r>
      <w:proofErr w:type="spellStart"/>
      <w:r w:rsidRPr="00385B46">
        <w:rPr>
          <w:i/>
          <w:lang w:val="en-US"/>
        </w:rPr>
        <w:t>mauretanicus</w:t>
      </w:r>
      <w:proofErr w:type="spellEnd"/>
      <w:r w:rsidRPr="00385B46">
        <w:rPr>
          <w:lang w:val="en-US"/>
        </w:rPr>
        <w:t xml:space="preserve">) and </w:t>
      </w:r>
      <w:proofErr w:type="spellStart"/>
      <w:r w:rsidRPr="00385B46">
        <w:rPr>
          <w:lang w:val="en-US"/>
        </w:rPr>
        <w:t>Yelkouan</w:t>
      </w:r>
      <w:proofErr w:type="spellEnd"/>
      <w:r w:rsidRPr="00385B46">
        <w:rPr>
          <w:lang w:val="en-US"/>
        </w:rPr>
        <w:t xml:space="preserve"> shearwater (</w:t>
      </w:r>
      <w:proofErr w:type="spellStart"/>
      <w:r w:rsidRPr="00385B46">
        <w:rPr>
          <w:i/>
          <w:lang w:val="en-US"/>
        </w:rPr>
        <w:t>Puffinus</w:t>
      </w:r>
      <w:proofErr w:type="spellEnd"/>
      <w:r w:rsidRPr="00385B46">
        <w:rPr>
          <w:i/>
          <w:lang w:val="en-US"/>
        </w:rPr>
        <w:t xml:space="preserve"> </w:t>
      </w:r>
      <w:proofErr w:type="spellStart"/>
      <w:r w:rsidRPr="00385B46">
        <w:rPr>
          <w:i/>
          <w:lang w:val="en-US"/>
        </w:rPr>
        <w:t>yelkouan</w:t>
      </w:r>
      <w:proofErr w:type="spellEnd"/>
      <w:r w:rsidRPr="00385B46">
        <w:rPr>
          <w:lang w:val="en-US"/>
        </w:rPr>
        <w:t>), both labeled as small shearwaters, as well as Pomarine skua (</w:t>
      </w:r>
      <w:proofErr w:type="spellStart"/>
      <w:r w:rsidRPr="00385B46">
        <w:rPr>
          <w:i/>
          <w:lang w:val="en-US"/>
        </w:rPr>
        <w:t>Stercorarius</w:t>
      </w:r>
      <w:proofErr w:type="spellEnd"/>
      <w:r w:rsidRPr="00385B46">
        <w:rPr>
          <w:i/>
          <w:lang w:val="en-US"/>
        </w:rPr>
        <w:t xml:space="preserve"> </w:t>
      </w:r>
      <w:proofErr w:type="spellStart"/>
      <w:r w:rsidRPr="00385B46">
        <w:rPr>
          <w:i/>
          <w:lang w:val="en-US"/>
        </w:rPr>
        <w:t>pomarinus</w:t>
      </w:r>
      <w:proofErr w:type="spellEnd"/>
      <w:r w:rsidRPr="00385B46">
        <w:rPr>
          <w:lang w:val="en-US"/>
        </w:rPr>
        <w:t>) and Arctic skua (</w:t>
      </w:r>
      <w:proofErr w:type="spellStart"/>
      <w:r w:rsidRPr="00385B46">
        <w:rPr>
          <w:i/>
          <w:lang w:val="en-US"/>
        </w:rPr>
        <w:t>Stercorarius</w:t>
      </w:r>
      <w:proofErr w:type="spellEnd"/>
      <w:r w:rsidRPr="00385B46">
        <w:rPr>
          <w:i/>
          <w:lang w:val="en-US"/>
        </w:rPr>
        <w:t xml:space="preserve"> </w:t>
      </w:r>
      <w:proofErr w:type="spellStart"/>
      <w:r w:rsidRPr="00385B46">
        <w:rPr>
          <w:i/>
          <w:lang w:val="en-US"/>
        </w:rPr>
        <w:t>parasiticus</w:t>
      </w:r>
      <w:proofErr w:type="spellEnd"/>
      <w:r w:rsidRPr="00385B46">
        <w:rPr>
          <w:lang w:val="en-US"/>
        </w:rPr>
        <w:t>), labeled as small skuas. The datasets contained sufficient information to model the distribution of twelve different species 3.</w:t>
      </w:r>
    </w:p>
    <w:p w14:paraId="22AA11C5" w14:textId="77777777" w:rsidR="00486271" w:rsidRDefault="009D03B6">
      <w:pPr>
        <w:tabs>
          <w:tab w:val="center" w:pos="1746"/>
        </w:tabs>
        <w:spacing w:after="255" w:line="259" w:lineRule="auto"/>
        <w:ind w:left="0" w:right="0" w:firstLine="0"/>
        <w:jc w:val="left"/>
      </w:pPr>
      <w:r>
        <w:rPr>
          <w:b/>
        </w:rPr>
        <w:t>1.2.2</w:t>
      </w:r>
      <w:r>
        <w:rPr>
          <w:b/>
        </w:rPr>
        <w:tab/>
      </w:r>
      <w:proofErr w:type="spellStart"/>
      <w:r>
        <w:rPr>
          <w:b/>
        </w:rPr>
        <w:t>Telemetry</w:t>
      </w:r>
      <w:proofErr w:type="spellEnd"/>
      <w:r>
        <w:rPr>
          <w:b/>
        </w:rPr>
        <w:t xml:space="preserve"> data</w:t>
      </w:r>
    </w:p>
    <w:p w14:paraId="71787E9E" w14:textId="77777777" w:rsidR="00486271" w:rsidRDefault="009D03B6">
      <w:pPr>
        <w:pStyle w:val="Titre1"/>
        <w:tabs>
          <w:tab w:val="center" w:pos="2163"/>
        </w:tabs>
        <w:spacing w:after="0"/>
        <w:ind w:left="0" w:firstLine="0"/>
      </w:pPr>
      <w:r>
        <w:t>1.3</w:t>
      </w:r>
      <w:r>
        <w:tab/>
      </w:r>
      <w:commentRangeStart w:id="18"/>
      <w:proofErr w:type="spellStart"/>
      <w:r>
        <w:t>Environmental</w:t>
      </w:r>
      <w:proofErr w:type="spellEnd"/>
      <w:r>
        <w:t xml:space="preserve"> </w:t>
      </w:r>
      <w:commentRangeEnd w:id="18"/>
      <w:r w:rsidR="004D72E1">
        <w:rPr>
          <w:rStyle w:val="Marquedecommentaire"/>
          <w:b w:val="0"/>
        </w:rPr>
        <w:commentReference w:id="18"/>
      </w:r>
      <w:r>
        <w:t>data</w:t>
      </w:r>
    </w:p>
    <w:tbl>
      <w:tblPr>
        <w:tblStyle w:val="TableGrid"/>
        <w:tblW w:w="4772" w:type="dxa"/>
        <w:tblInd w:w="2797" w:type="dxa"/>
        <w:tblCellMar>
          <w:top w:w="25" w:type="dxa"/>
          <w:right w:w="115" w:type="dxa"/>
        </w:tblCellMar>
        <w:tblLook w:val="04A0" w:firstRow="1" w:lastRow="0" w:firstColumn="1" w:lastColumn="0" w:noHBand="0" w:noVBand="1"/>
      </w:tblPr>
      <w:tblGrid>
        <w:gridCol w:w="1502"/>
        <w:gridCol w:w="2088"/>
        <w:gridCol w:w="1182"/>
      </w:tblGrid>
      <w:tr w:rsidR="00486271" w14:paraId="5E2ECFA3" w14:textId="77777777">
        <w:trPr>
          <w:trHeight w:val="279"/>
        </w:trPr>
        <w:tc>
          <w:tcPr>
            <w:tcW w:w="1502" w:type="dxa"/>
            <w:tcBorders>
              <w:top w:val="single" w:sz="3" w:space="0" w:color="000000"/>
              <w:left w:val="nil"/>
              <w:bottom w:val="single" w:sz="3" w:space="0" w:color="000000"/>
              <w:right w:val="nil"/>
            </w:tcBorders>
          </w:tcPr>
          <w:p w14:paraId="369E5B40" w14:textId="77777777" w:rsidR="00486271" w:rsidRDefault="009D03B6">
            <w:pPr>
              <w:spacing w:after="0" w:line="259" w:lineRule="auto"/>
              <w:ind w:left="120" w:right="0" w:firstLine="0"/>
              <w:jc w:val="left"/>
            </w:pPr>
            <w:r>
              <w:rPr>
                <w:sz w:val="22"/>
              </w:rPr>
              <w:t>Variable</w:t>
            </w:r>
          </w:p>
        </w:tc>
        <w:tc>
          <w:tcPr>
            <w:tcW w:w="2089" w:type="dxa"/>
            <w:tcBorders>
              <w:top w:val="single" w:sz="3" w:space="0" w:color="000000"/>
              <w:left w:val="nil"/>
              <w:bottom w:val="single" w:sz="3" w:space="0" w:color="000000"/>
              <w:right w:val="nil"/>
            </w:tcBorders>
          </w:tcPr>
          <w:p w14:paraId="741F76CC" w14:textId="77777777" w:rsidR="00486271" w:rsidRDefault="009D03B6">
            <w:pPr>
              <w:spacing w:after="0" w:line="259" w:lineRule="auto"/>
              <w:ind w:left="0" w:right="0" w:firstLine="0"/>
              <w:jc w:val="left"/>
            </w:pPr>
            <w:r>
              <w:rPr>
                <w:sz w:val="22"/>
              </w:rPr>
              <w:t>Description</w:t>
            </w:r>
          </w:p>
        </w:tc>
        <w:tc>
          <w:tcPr>
            <w:tcW w:w="1182" w:type="dxa"/>
            <w:tcBorders>
              <w:top w:val="single" w:sz="3" w:space="0" w:color="000000"/>
              <w:left w:val="nil"/>
              <w:bottom w:val="single" w:sz="3" w:space="0" w:color="000000"/>
              <w:right w:val="nil"/>
            </w:tcBorders>
          </w:tcPr>
          <w:p w14:paraId="761D5410" w14:textId="77777777" w:rsidR="00486271" w:rsidRDefault="009D03B6">
            <w:pPr>
              <w:spacing w:after="0" w:line="259" w:lineRule="auto"/>
              <w:ind w:left="0" w:right="0" w:firstLine="0"/>
              <w:jc w:val="left"/>
            </w:pPr>
            <w:r>
              <w:rPr>
                <w:sz w:val="22"/>
              </w:rPr>
              <w:t>Source</w:t>
            </w:r>
          </w:p>
        </w:tc>
      </w:tr>
      <w:tr w:rsidR="00486271" w14:paraId="0F6542E2" w14:textId="77777777">
        <w:trPr>
          <w:trHeight w:val="546"/>
        </w:trPr>
        <w:tc>
          <w:tcPr>
            <w:tcW w:w="1502" w:type="dxa"/>
            <w:tcBorders>
              <w:top w:val="single" w:sz="3" w:space="0" w:color="000000"/>
              <w:left w:val="nil"/>
              <w:bottom w:val="nil"/>
              <w:right w:val="nil"/>
            </w:tcBorders>
            <w:vAlign w:val="center"/>
          </w:tcPr>
          <w:p w14:paraId="44E09AB9" w14:textId="77777777" w:rsidR="00486271" w:rsidRDefault="009D03B6">
            <w:pPr>
              <w:spacing w:after="0" w:line="259" w:lineRule="auto"/>
              <w:ind w:left="120" w:right="0" w:firstLine="0"/>
              <w:jc w:val="left"/>
            </w:pPr>
            <w:proofErr w:type="spellStart"/>
            <w:r>
              <w:rPr>
                <w:sz w:val="22"/>
              </w:rPr>
              <w:t>Bathymetry</w:t>
            </w:r>
            <w:proofErr w:type="spellEnd"/>
          </w:p>
        </w:tc>
        <w:tc>
          <w:tcPr>
            <w:tcW w:w="2089" w:type="dxa"/>
            <w:tcBorders>
              <w:top w:val="single" w:sz="3" w:space="0" w:color="000000"/>
              <w:left w:val="nil"/>
              <w:bottom w:val="nil"/>
              <w:right w:val="nil"/>
            </w:tcBorders>
          </w:tcPr>
          <w:p w14:paraId="779C845E" w14:textId="77777777" w:rsidR="00486271" w:rsidRDefault="009D03B6">
            <w:pPr>
              <w:spacing w:after="0" w:line="259" w:lineRule="auto"/>
              <w:ind w:left="0" w:right="0" w:firstLine="0"/>
              <w:jc w:val="left"/>
            </w:pPr>
            <w:proofErr w:type="spellStart"/>
            <w:r>
              <w:rPr>
                <w:sz w:val="22"/>
              </w:rPr>
              <w:t>Seabed</w:t>
            </w:r>
            <w:proofErr w:type="spellEnd"/>
            <w:r>
              <w:rPr>
                <w:sz w:val="22"/>
              </w:rPr>
              <w:t xml:space="preserve"> </w:t>
            </w:r>
            <w:proofErr w:type="spellStart"/>
            <w:r>
              <w:rPr>
                <w:sz w:val="22"/>
              </w:rPr>
              <w:t>depth</w:t>
            </w:r>
            <w:proofErr w:type="spellEnd"/>
          </w:p>
          <w:p w14:paraId="4A8F1032" w14:textId="77777777" w:rsidR="00486271" w:rsidRDefault="009D03B6">
            <w:pPr>
              <w:spacing w:after="0" w:line="259" w:lineRule="auto"/>
              <w:ind w:left="0" w:right="0" w:firstLine="0"/>
              <w:jc w:val="left"/>
            </w:pPr>
            <w:r>
              <w:rPr>
                <w:sz w:val="22"/>
              </w:rPr>
              <w:t>(</w:t>
            </w:r>
            <w:proofErr w:type="gramStart"/>
            <w:r>
              <w:rPr>
                <w:sz w:val="22"/>
              </w:rPr>
              <w:t>in</w:t>
            </w:r>
            <w:proofErr w:type="gramEnd"/>
            <w:r>
              <w:rPr>
                <w:sz w:val="22"/>
              </w:rPr>
              <w:t xml:space="preserve"> m)</w:t>
            </w:r>
          </w:p>
        </w:tc>
        <w:tc>
          <w:tcPr>
            <w:tcW w:w="1182" w:type="dxa"/>
            <w:tcBorders>
              <w:top w:val="single" w:sz="3" w:space="0" w:color="000000"/>
              <w:left w:val="nil"/>
              <w:bottom w:val="nil"/>
              <w:right w:val="nil"/>
            </w:tcBorders>
            <w:vAlign w:val="center"/>
          </w:tcPr>
          <w:p w14:paraId="6D6D265A" w14:textId="77777777" w:rsidR="00486271" w:rsidRDefault="009D03B6">
            <w:pPr>
              <w:spacing w:after="0" w:line="259" w:lineRule="auto"/>
              <w:ind w:left="0" w:right="0" w:firstLine="0"/>
              <w:jc w:val="left"/>
            </w:pPr>
            <w:proofErr w:type="spellStart"/>
            <w:r>
              <w:rPr>
                <w:sz w:val="22"/>
              </w:rPr>
              <w:t>Marspec</w:t>
            </w:r>
            <w:proofErr w:type="spellEnd"/>
          </w:p>
        </w:tc>
      </w:tr>
      <w:tr w:rsidR="00486271" w14:paraId="0DAEFA11" w14:textId="77777777">
        <w:trPr>
          <w:trHeight w:val="542"/>
        </w:trPr>
        <w:tc>
          <w:tcPr>
            <w:tcW w:w="1502" w:type="dxa"/>
            <w:tcBorders>
              <w:top w:val="nil"/>
              <w:left w:val="nil"/>
              <w:bottom w:val="nil"/>
              <w:right w:val="nil"/>
            </w:tcBorders>
            <w:vAlign w:val="center"/>
          </w:tcPr>
          <w:p w14:paraId="3AC39911" w14:textId="77777777" w:rsidR="00486271" w:rsidRDefault="009D03B6">
            <w:pPr>
              <w:spacing w:after="0" w:line="259" w:lineRule="auto"/>
              <w:ind w:left="120" w:right="0" w:firstLine="0"/>
              <w:jc w:val="left"/>
            </w:pPr>
            <w:r>
              <w:rPr>
                <w:sz w:val="22"/>
              </w:rPr>
              <w:t>Distance</w:t>
            </w:r>
          </w:p>
        </w:tc>
        <w:tc>
          <w:tcPr>
            <w:tcW w:w="2089" w:type="dxa"/>
            <w:tcBorders>
              <w:top w:val="nil"/>
              <w:left w:val="nil"/>
              <w:bottom w:val="nil"/>
              <w:right w:val="nil"/>
            </w:tcBorders>
          </w:tcPr>
          <w:p w14:paraId="7CD3E728" w14:textId="77777777" w:rsidR="00486271" w:rsidRPr="00385B46" w:rsidRDefault="009D03B6">
            <w:pPr>
              <w:spacing w:after="0" w:line="259" w:lineRule="auto"/>
              <w:ind w:left="0" w:right="23" w:firstLine="0"/>
              <w:jc w:val="left"/>
              <w:rPr>
                <w:lang w:val="en-US"/>
              </w:rPr>
            </w:pPr>
            <w:r w:rsidRPr="00385B46">
              <w:rPr>
                <w:sz w:val="22"/>
                <w:lang w:val="en-US"/>
              </w:rPr>
              <w:t>Distance to the coast (in km)</w:t>
            </w:r>
          </w:p>
        </w:tc>
        <w:tc>
          <w:tcPr>
            <w:tcW w:w="1182" w:type="dxa"/>
            <w:tcBorders>
              <w:top w:val="nil"/>
              <w:left w:val="nil"/>
              <w:bottom w:val="nil"/>
              <w:right w:val="nil"/>
            </w:tcBorders>
            <w:vAlign w:val="center"/>
          </w:tcPr>
          <w:p w14:paraId="6857DC65" w14:textId="77777777" w:rsidR="00486271" w:rsidRDefault="009D03B6">
            <w:pPr>
              <w:spacing w:after="0" w:line="259" w:lineRule="auto"/>
              <w:ind w:left="0" w:right="0" w:firstLine="0"/>
              <w:jc w:val="left"/>
            </w:pPr>
            <w:proofErr w:type="spellStart"/>
            <w:r>
              <w:rPr>
                <w:sz w:val="22"/>
              </w:rPr>
              <w:t>Marspec</w:t>
            </w:r>
            <w:proofErr w:type="spellEnd"/>
          </w:p>
        </w:tc>
      </w:tr>
      <w:tr w:rsidR="00486271" w14:paraId="3CF64305" w14:textId="77777777">
        <w:trPr>
          <w:trHeight w:val="542"/>
        </w:trPr>
        <w:tc>
          <w:tcPr>
            <w:tcW w:w="1502" w:type="dxa"/>
            <w:tcBorders>
              <w:top w:val="nil"/>
              <w:left w:val="nil"/>
              <w:bottom w:val="nil"/>
              <w:right w:val="nil"/>
            </w:tcBorders>
            <w:vAlign w:val="center"/>
          </w:tcPr>
          <w:p w14:paraId="0CBC1CD2" w14:textId="77777777" w:rsidR="00486271" w:rsidRDefault="009D03B6">
            <w:pPr>
              <w:spacing w:after="0" w:line="259" w:lineRule="auto"/>
              <w:ind w:left="120" w:right="0" w:firstLine="0"/>
              <w:jc w:val="left"/>
            </w:pPr>
            <w:proofErr w:type="spellStart"/>
            <w:r>
              <w:rPr>
                <w:sz w:val="22"/>
              </w:rPr>
              <w:t>Slope</w:t>
            </w:r>
            <w:proofErr w:type="spellEnd"/>
          </w:p>
        </w:tc>
        <w:tc>
          <w:tcPr>
            <w:tcW w:w="2089" w:type="dxa"/>
            <w:tcBorders>
              <w:top w:val="nil"/>
              <w:left w:val="nil"/>
              <w:bottom w:val="nil"/>
              <w:right w:val="nil"/>
            </w:tcBorders>
          </w:tcPr>
          <w:p w14:paraId="27AA5212" w14:textId="77777777" w:rsidR="00486271" w:rsidRPr="00385B46" w:rsidRDefault="009D03B6">
            <w:pPr>
              <w:spacing w:after="0" w:line="259" w:lineRule="auto"/>
              <w:ind w:left="0" w:right="0" w:firstLine="0"/>
              <w:jc w:val="left"/>
              <w:rPr>
                <w:lang w:val="en-US"/>
              </w:rPr>
            </w:pPr>
            <w:r w:rsidRPr="00385B46">
              <w:rPr>
                <w:sz w:val="22"/>
                <w:lang w:val="en-US"/>
              </w:rPr>
              <w:t>Slope of the seabed</w:t>
            </w:r>
          </w:p>
          <w:p w14:paraId="4C1B55B4" w14:textId="77777777" w:rsidR="00486271" w:rsidRPr="00385B46" w:rsidRDefault="009D03B6">
            <w:pPr>
              <w:spacing w:after="0" w:line="259" w:lineRule="auto"/>
              <w:ind w:left="0" w:right="0" w:firstLine="0"/>
              <w:jc w:val="left"/>
              <w:rPr>
                <w:lang w:val="en-US"/>
              </w:rPr>
            </w:pPr>
            <w:r w:rsidRPr="00385B46">
              <w:rPr>
                <w:sz w:val="22"/>
                <w:lang w:val="en-US"/>
              </w:rPr>
              <w:t>(in degree)</w:t>
            </w:r>
          </w:p>
        </w:tc>
        <w:tc>
          <w:tcPr>
            <w:tcW w:w="1182" w:type="dxa"/>
            <w:tcBorders>
              <w:top w:val="nil"/>
              <w:left w:val="nil"/>
              <w:bottom w:val="nil"/>
              <w:right w:val="nil"/>
            </w:tcBorders>
            <w:vAlign w:val="center"/>
          </w:tcPr>
          <w:p w14:paraId="4FB3BA13" w14:textId="77777777" w:rsidR="00486271" w:rsidRDefault="009D03B6">
            <w:pPr>
              <w:spacing w:after="0" w:line="259" w:lineRule="auto"/>
              <w:ind w:left="0" w:right="0" w:firstLine="0"/>
              <w:jc w:val="left"/>
            </w:pPr>
            <w:proofErr w:type="spellStart"/>
            <w:r>
              <w:rPr>
                <w:sz w:val="22"/>
              </w:rPr>
              <w:t>Marspec</w:t>
            </w:r>
            <w:proofErr w:type="spellEnd"/>
          </w:p>
        </w:tc>
      </w:tr>
      <w:tr w:rsidR="00486271" w14:paraId="1DC91E0F" w14:textId="77777777">
        <w:trPr>
          <w:trHeight w:val="827"/>
        </w:trPr>
        <w:tc>
          <w:tcPr>
            <w:tcW w:w="1502" w:type="dxa"/>
            <w:tcBorders>
              <w:top w:val="nil"/>
              <w:left w:val="nil"/>
              <w:bottom w:val="nil"/>
              <w:right w:val="nil"/>
            </w:tcBorders>
            <w:vAlign w:val="center"/>
          </w:tcPr>
          <w:p w14:paraId="4E75E1AB" w14:textId="77777777" w:rsidR="00486271" w:rsidRDefault="009D03B6">
            <w:pPr>
              <w:spacing w:after="0" w:line="259" w:lineRule="auto"/>
              <w:ind w:left="120" w:right="0" w:firstLine="0"/>
              <w:jc w:val="left"/>
            </w:pPr>
            <w:proofErr w:type="spellStart"/>
            <w:r>
              <w:rPr>
                <w:sz w:val="22"/>
              </w:rPr>
              <w:t>Seasonal</w:t>
            </w:r>
            <w:proofErr w:type="spellEnd"/>
          </w:p>
          <w:p w14:paraId="1B5F4892" w14:textId="77777777" w:rsidR="00486271" w:rsidRDefault="009D03B6">
            <w:pPr>
              <w:spacing w:after="0" w:line="259" w:lineRule="auto"/>
              <w:ind w:left="120" w:right="0" w:firstLine="0"/>
              <w:jc w:val="left"/>
            </w:pPr>
            <w:r>
              <w:rPr>
                <w:sz w:val="22"/>
              </w:rPr>
              <w:t>SST</w:t>
            </w:r>
          </w:p>
        </w:tc>
        <w:tc>
          <w:tcPr>
            <w:tcW w:w="2089" w:type="dxa"/>
            <w:tcBorders>
              <w:top w:val="nil"/>
              <w:left w:val="nil"/>
              <w:bottom w:val="nil"/>
              <w:right w:val="nil"/>
            </w:tcBorders>
          </w:tcPr>
          <w:p w14:paraId="316FCEA6" w14:textId="77777777" w:rsidR="00486271" w:rsidRPr="00385B46" w:rsidRDefault="009D03B6">
            <w:pPr>
              <w:spacing w:after="0" w:line="259" w:lineRule="auto"/>
              <w:ind w:left="0" w:right="0" w:firstLine="0"/>
              <w:jc w:val="left"/>
              <w:rPr>
                <w:lang w:val="en-US"/>
              </w:rPr>
            </w:pPr>
            <w:r w:rsidRPr="00385B46">
              <w:rPr>
                <w:sz w:val="22"/>
                <w:lang w:val="en-US"/>
              </w:rPr>
              <w:t xml:space="preserve">Sea Surface Temperature for each season (in </w:t>
            </w:r>
            <w:r w:rsidRPr="00385B46">
              <w:rPr>
                <w:rFonts w:ascii="Calibri" w:eastAsia="Calibri" w:hAnsi="Calibri" w:cs="Calibri"/>
                <w:sz w:val="22"/>
                <w:lang w:val="en-US"/>
              </w:rPr>
              <w:t>°</w:t>
            </w:r>
            <w:r w:rsidRPr="00385B46">
              <w:rPr>
                <w:sz w:val="22"/>
                <w:lang w:val="en-US"/>
              </w:rPr>
              <w:t>C)</w:t>
            </w:r>
          </w:p>
        </w:tc>
        <w:tc>
          <w:tcPr>
            <w:tcW w:w="1182" w:type="dxa"/>
            <w:tcBorders>
              <w:top w:val="nil"/>
              <w:left w:val="nil"/>
              <w:bottom w:val="nil"/>
              <w:right w:val="nil"/>
            </w:tcBorders>
            <w:vAlign w:val="center"/>
          </w:tcPr>
          <w:p w14:paraId="29578654" w14:textId="77777777" w:rsidR="00486271" w:rsidRDefault="009D03B6">
            <w:pPr>
              <w:spacing w:after="0" w:line="259" w:lineRule="auto"/>
              <w:ind w:left="0" w:right="0" w:firstLine="0"/>
              <w:jc w:val="left"/>
            </w:pPr>
            <w:proofErr w:type="spellStart"/>
            <w:r>
              <w:rPr>
                <w:sz w:val="22"/>
              </w:rPr>
              <w:t>Copernicus</w:t>
            </w:r>
            <w:proofErr w:type="spellEnd"/>
          </w:p>
        </w:tc>
      </w:tr>
      <w:tr w:rsidR="00486271" w14:paraId="3E18D7A0" w14:textId="77777777">
        <w:trPr>
          <w:trHeight w:val="528"/>
        </w:trPr>
        <w:tc>
          <w:tcPr>
            <w:tcW w:w="1502" w:type="dxa"/>
            <w:tcBorders>
              <w:top w:val="nil"/>
              <w:left w:val="nil"/>
              <w:bottom w:val="nil"/>
              <w:right w:val="nil"/>
            </w:tcBorders>
            <w:vAlign w:val="center"/>
          </w:tcPr>
          <w:p w14:paraId="4792DB3F" w14:textId="77777777" w:rsidR="00486271" w:rsidRDefault="009D03B6">
            <w:pPr>
              <w:spacing w:after="0" w:line="259" w:lineRule="auto"/>
              <w:ind w:left="120" w:right="0" w:firstLine="0"/>
              <w:jc w:val="left"/>
            </w:pPr>
            <w:r>
              <w:rPr>
                <w:sz w:val="22"/>
              </w:rPr>
              <w:t>SSS</w:t>
            </w:r>
          </w:p>
        </w:tc>
        <w:tc>
          <w:tcPr>
            <w:tcW w:w="2089" w:type="dxa"/>
            <w:tcBorders>
              <w:top w:val="nil"/>
              <w:left w:val="nil"/>
              <w:bottom w:val="nil"/>
              <w:right w:val="nil"/>
            </w:tcBorders>
          </w:tcPr>
          <w:p w14:paraId="67F1E9C2" w14:textId="77777777" w:rsidR="00486271" w:rsidRDefault="009D03B6">
            <w:pPr>
              <w:spacing w:after="0" w:line="259" w:lineRule="auto"/>
              <w:ind w:left="0" w:right="0" w:firstLine="0"/>
              <w:jc w:val="left"/>
            </w:pPr>
            <w:proofErr w:type="spellStart"/>
            <w:r>
              <w:rPr>
                <w:sz w:val="22"/>
              </w:rPr>
              <w:t>Sea</w:t>
            </w:r>
            <w:proofErr w:type="spellEnd"/>
            <w:r>
              <w:rPr>
                <w:sz w:val="22"/>
              </w:rPr>
              <w:t xml:space="preserve"> Surface</w:t>
            </w:r>
          </w:p>
          <w:p w14:paraId="46A1AA91" w14:textId="77777777" w:rsidR="00486271" w:rsidRDefault="009D03B6">
            <w:pPr>
              <w:spacing w:after="0" w:line="259" w:lineRule="auto"/>
              <w:ind w:left="0" w:right="0" w:firstLine="0"/>
              <w:jc w:val="left"/>
            </w:pPr>
            <w:proofErr w:type="spellStart"/>
            <w:r>
              <w:rPr>
                <w:sz w:val="22"/>
              </w:rPr>
              <w:t>Salinity</w:t>
            </w:r>
            <w:proofErr w:type="spellEnd"/>
            <w:r>
              <w:rPr>
                <w:sz w:val="22"/>
              </w:rPr>
              <w:t xml:space="preserve"> (in</w:t>
            </w:r>
          </w:p>
        </w:tc>
        <w:tc>
          <w:tcPr>
            <w:tcW w:w="1182" w:type="dxa"/>
            <w:tcBorders>
              <w:top w:val="nil"/>
              <w:left w:val="nil"/>
              <w:bottom w:val="nil"/>
              <w:right w:val="nil"/>
            </w:tcBorders>
            <w:vAlign w:val="center"/>
          </w:tcPr>
          <w:p w14:paraId="43195684" w14:textId="77777777" w:rsidR="00486271" w:rsidRDefault="009D03B6">
            <w:pPr>
              <w:spacing w:after="0" w:line="259" w:lineRule="auto"/>
              <w:ind w:left="0" w:right="0" w:firstLine="0"/>
              <w:jc w:val="left"/>
            </w:pPr>
            <w:proofErr w:type="spellStart"/>
            <w:r>
              <w:rPr>
                <w:sz w:val="22"/>
              </w:rPr>
              <w:t>Copernicus</w:t>
            </w:r>
            <w:proofErr w:type="spellEnd"/>
          </w:p>
        </w:tc>
      </w:tr>
      <w:tr w:rsidR="00486271" w14:paraId="6911FD48" w14:textId="77777777">
        <w:trPr>
          <w:trHeight w:val="542"/>
        </w:trPr>
        <w:tc>
          <w:tcPr>
            <w:tcW w:w="1502" w:type="dxa"/>
            <w:tcBorders>
              <w:top w:val="nil"/>
              <w:left w:val="nil"/>
              <w:bottom w:val="nil"/>
              <w:right w:val="nil"/>
            </w:tcBorders>
            <w:vAlign w:val="center"/>
          </w:tcPr>
          <w:p w14:paraId="5A14EE83" w14:textId="77777777" w:rsidR="00486271" w:rsidRDefault="009D03B6">
            <w:pPr>
              <w:spacing w:after="0" w:line="259" w:lineRule="auto"/>
              <w:ind w:left="120" w:right="0" w:firstLine="0"/>
              <w:jc w:val="left"/>
            </w:pPr>
            <w:r>
              <w:rPr>
                <w:sz w:val="22"/>
              </w:rPr>
              <w:t>SSH</w:t>
            </w:r>
          </w:p>
        </w:tc>
        <w:tc>
          <w:tcPr>
            <w:tcW w:w="2089" w:type="dxa"/>
            <w:tcBorders>
              <w:top w:val="nil"/>
              <w:left w:val="nil"/>
              <w:bottom w:val="nil"/>
              <w:right w:val="nil"/>
            </w:tcBorders>
          </w:tcPr>
          <w:p w14:paraId="700F0C2D" w14:textId="77777777" w:rsidR="00486271" w:rsidRPr="00385B46" w:rsidRDefault="009D03B6">
            <w:pPr>
              <w:spacing w:after="0" w:line="259" w:lineRule="auto"/>
              <w:ind w:left="0" w:right="0" w:firstLine="0"/>
              <w:jc w:val="left"/>
              <w:rPr>
                <w:lang w:val="en-US"/>
              </w:rPr>
            </w:pPr>
            <w:r w:rsidRPr="00385B46">
              <w:rPr>
                <w:sz w:val="22"/>
                <w:lang w:val="en-US"/>
              </w:rPr>
              <w:t>Sea Surface Height above geoid (in m)</w:t>
            </w:r>
          </w:p>
        </w:tc>
        <w:tc>
          <w:tcPr>
            <w:tcW w:w="1182" w:type="dxa"/>
            <w:tcBorders>
              <w:top w:val="nil"/>
              <w:left w:val="nil"/>
              <w:bottom w:val="nil"/>
              <w:right w:val="nil"/>
            </w:tcBorders>
            <w:vAlign w:val="center"/>
          </w:tcPr>
          <w:p w14:paraId="0C530C78" w14:textId="77777777" w:rsidR="00486271" w:rsidRDefault="009D03B6">
            <w:pPr>
              <w:spacing w:after="0" w:line="259" w:lineRule="auto"/>
              <w:ind w:left="0" w:right="0" w:firstLine="0"/>
              <w:jc w:val="left"/>
            </w:pPr>
            <w:proofErr w:type="spellStart"/>
            <w:r>
              <w:rPr>
                <w:sz w:val="22"/>
              </w:rPr>
              <w:t>Copernicus</w:t>
            </w:r>
            <w:proofErr w:type="spellEnd"/>
          </w:p>
        </w:tc>
      </w:tr>
      <w:tr w:rsidR="00486271" w14:paraId="022BAA60" w14:textId="77777777">
        <w:trPr>
          <w:trHeight w:val="813"/>
        </w:trPr>
        <w:tc>
          <w:tcPr>
            <w:tcW w:w="1502" w:type="dxa"/>
            <w:tcBorders>
              <w:top w:val="nil"/>
              <w:left w:val="nil"/>
              <w:bottom w:val="nil"/>
              <w:right w:val="nil"/>
            </w:tcBorders>
            <w:vAlign w:val="center"/>
          </w:tcPr>
          <w:p w14:paraId="722E9B01" w14:textId="77777777" w:rsidR="00486271" w:rsidRDefault="009D03B6">
            <w:pPr>
              <w:spacing w:after="0" w:line="259" w:lineRule="auto"/>
              <w:ind w:left="120" w:right="0" w:firstLine="0"/>
              <w:jc w:val="left"/>
            </w:pPr>
            <w:proofErr w:type="spellStart"/>
            <w:r>
              <w:rPr>
                <w:sz w:val="22"/>
              </w:rPr>
              <w:t>Chlorophyll</w:t>
            </w:r>
            <w:proofErr w:type="spellEnd"/>
          </w:p>
        </w:tc>
        <w:tc>
          <w:tcPr>
            <w:tcW w:w="2089" w:type="dxa"/>
            <w:tcBorders>
              <w:top w:val="nil"/>
              <w:left w:val="nil"/>
              <w:bottom w:val="nil"/>
              <w:right w:val="nil"/>
            </w:tcBorders>
          </w:tcPr>
          <w:p w14:paraId="00FD6C21" w14:textId="77777777" w:rsidR="00486271" w:rsidRPr="00385B46" w:rsidRDefault="009D03B6">
            <w:pPr>
              <w:spacing w:after="0" w:line="259" w:lineRule="auto"/>
              <w:ind w:left="0" w:right="0" w:firstLine="0"/>
              <w:jc w:val="left"/>
              <w:rPr>
                <w:lang w:val="en-US"/>
              </w:rPr>
            </w:pPr>
            <w:r w:rsidRPr="00385B46">
              <w:rPr>
                <w:sz w:val="22"/>
                <w:lang w:val="en-US"/>
              </w:rPr>
              <w:t>Chlorophyll-A concentration (in mg/m3)</w:t>
            </w:r>
          </w:p>
        </w:tc>
        <w:tc>
          <w:tcPr>
            <w:tcW w:w="1182" w:type="dxa"/>
            <w:tcBorders>
              <w:top w:val="nil"/>
              <w:left w:val="nil"/>
              <w:bottom w:val="nil"/>
              <w:right w:val="nil"/>
            </w:tcBorders>
            <w:vAlign w:val="center"/>
          </w:tcPr>
          <w:p w14:paraId="1529DDB8" w14:textId="77777777" w:rsidR="00486271" w:rsidRDefault="009D03B6">
            <w:pPr>
              <w:spacing w:after="0" w:line="259" w:lineRule="auto"/>
              <w:ind w:left="0" w:right="0" w:firstLine="0"/>
              <w:jc w:val="left"/>
            </w:pPr>
            <w:proofErr w:type="spellStart"/>
            <w:r>
              <w:rPr>
                <w:sz w:val="22"/>
              </w:rPr>
              <w:t>Copernicus</w:t>
            </w:r>
            <w:proofErr w:type="spellEnd"/>
          </w:p>
        </w:tc>
      </w:tr>
      <w:tr w:rsidR="00486271" w14:paraId="319F1FC6" w14:textId="77777777">
        <w:trPr>
          <w:trHeight w:val="546"/>
        </w:trPr>
        <w:tc>
          <w:tcPr>
            <w:tcW w:w="1502" w:type="dxa"/>
            <w:tcBorders>
              <w:top w:val="nil"/>
              <w:left w:val="nil"/>
              <w:bottom w:val="single" w:sz="3" w:space="0" w:color="000000"/>
              <w:right w:val="nil"/>
            </w:tcBorders>
          </w:tcPr>
          <w:p w14:paraId="6033CB46" w14:textId="77777777" w:rsidR="00486271" w:rsidRDefault="009D03B6">
            <w:pPr>
              <w:spacing w:after="0" w:line="259" w:lineRule="auto"/>
              <w:ind w:left="120" w:right="0" w:firstLine="0"/>
              <w:jc w:val="left"/>
            </w:pPr>
            <w:proofErr w:type="spellStart"/>
            <w:r>
              <w:rPr>
                <w:sz w:val="22"/>
              </w:rPr>
              <w:t>Current</w:t>
            </w:r>
            <w:proofErr w:type="spellEnd"/>
            <w:r>
              <w:rPr>
                <w:sz w:val="22"/>
              </w:rPr>
              <w:t xml:space="preserve"> </w:t>
            </w:r>
            <w:proofErr w:type="spellStart"/>
            <w:r>
              <w:rPr>
                <w:sz w:val="22"/>
              </w:rPr>
              <w:t>velocity</w:t>
            </w:r>
            <w:proofErr w:type="spellEnd"/>
          </w:p>
        </w:tc>
        <w:tc>
          <w:tcPr>
            <w:tcW w:w="2089" w:type="dxa"/>
            <w:tcBorders>
              <w:top w:val="nil"/>
              <w:left w:val="nil"/>
              <w:bottom w:val="single" w:sz="3" w:space="0" w:color="000000"/>
              <w:right w:val="nil"/>
            </w:tcBorders>
          </w:tcPr>
          <w:p w14:paraId="3E0A2CF0" w14:textId="77777777" w:rsidR="00486271" w:rsidRPr="00385B46" w:rsidRDefault="009D03B6">
            <w:pPr>
              <w:spacing w:after="0" w:line="259" w:lineRule="auto"/>
              <w:ind w:left="0" w:right="0" w:firstLine="0"/>
              <w:jc w:val="left"/>
              <w:rPr>
                <w:lang w:val="en-US"/>
              </w:rPr>
            </w:pPr>
            <w:r w:rsidRPr="00385B46">
              <w:rPr>
                <w:sz w:val="22"/>
                <w:lang w:val="en-US"/>
              </w:rPr>
              <w:t>Sea water velocity</w:t>
            </w:r>
          </w:p>
          <w:p w14:paraId="276AC696" w14:textId="77777777" w:rsidR="00486271" w:rsidRPr="00385B46" w:rsidRDefault="009D03B6">
            <w:pPr>
              <w:spacing w:after="0" w:line="259" w:lineRule="auto"/>
              <w:ind w:left="0" w:right="0" w:firstLine="0"/>
              <w:jc w:val="left"/>
              <w:rPr>
                <w:lang w:val="en-US"/>
              </w:rPr>
            </w:pPr>
            <w:r w:rsidRPr="00385B46">
              <w:rPr>
                <w:sz w:val="22"/>
                <w:lang w:val="en-US"/>
              </w:rPr>
              <w:t>(in m/s)</w:t>
            </w:r>
          </w:p>
        </w:tc>
        <w:tc>
          <w:tcPr>
            <w:tcW w:w="1182" w:type="dxa"/>
            <w:tcBorders>
              <w:top w:val="nil"/>
              <w:left w:val="nil"/>
              <w:bottom w:val="single" w:sz="3" w:space="0" w:color="000000"/>
              <w:right w:val="nil"/>
            </w:tcBorders>
            <w:vAlign w:val="center"/>
          </w:tcPr>
          <w:p w14:paraId="46512256" w14:textId="77777777" w:rsidR="00486271" w:rsidRDefault="009D03B6">
            <w:pPr>
              <w:spacing w:after="0" w:line="259" w:lineRule="auto"/>
              <w:ind w:left="0" w:right="0" w:firstLine="0"/>
              <w:jc w:val="left"/>
            </w:pPr>
            <w:proofErr w:type="spellStart"/>
            <w:r>
              <w:rPr>
                <w:sz w:val="22"/>
              </w:rPr>
              <w:t>Copernicus</w:t>
            </w:r>
            <w:proofErr w:type="spellEnd"/>
          </w:p>
        </w:tc>
      </w:tr>
    </w:tbl>
    <w:p w14:paraId="4092C34D" w14:textId="77777777" w:rsidR="00486271" w:rsidRPr="00385B46" w:rsidRDefault="009D03B6">
      <w:pPr>
        <w:spacing w:after="25" w:line="259" w:lineRule="auto"/>
        <w:ind w:left="22" w:right="0"/>
        <w:jc w:val="left"/>
        <w:rPr>
          <w:lang w:val="en-US"/>
        </w:rPr>
      </w:pPr>
      <w:r w:rsidRPr="00385B46">
        <w:rPr>
          <w:lang w:val="en-US"/>
        </w:rPr>
        <w:t xml:space="preserve">Equ2: </w:t>
      </w:r>
      <w:r w:rsidRPr="00385B46">
        <w:rPr>
          <w:b/>
          <w:lang w:val="en-US"/>
        </w:rPr>
        <w:t>Environmental covariates used in the study.</w:t>
      </w:r>
    </w:p>
    <w:p w14:paraId="595B28AE" w14:textId="4A9221BC" w:rsidR="00486271" w:rsidRPr="00385B46" w:rsidRDefault="009D03B6">
      <w:pPr>
        <w:ind w:left="12" w:right="-81" w:firstLine="379"/>
        <w:rPr>
          <w:lang w:val="en-US"/>
        </w:rPr>
      </w:pPr>
      <w:r w:rsidRPr="00385B46">
        <w:rPr>
          <w:lang w:val="en-US"/>
        </w:rPr>
        <w:t>We extracted environmental variables from the E.U. Copernicus Marine [10, 11] (https://data.marine.copernic and MARSPEC [12] (http://www.marspec.org) databases. A total of 8 geophysical, biotic, and climate covariates were included and are listed in Tab.2. These dynamic variables were obtained with monthly temporal resolution and averaged values were calculated from 2011 to 2023, covering the oldest to most recent seabird data available. From the monthly temporal resolution, we also computed the standard deviation for each covariate</w:t>
      </w:r>
      <w:del w:id="19" w:author="Coline CANONNE" w:date="2024-05-13T13:56:00Z">
        <w:r w:rsidRPr="00385B46" w:rsidDel="004D72E1">
          <w:rPr>
            <w:lang w:val="en-US"/>
          </w:rPr>
          <w:delText>s</w:delText>
        </w:r>
      </w:del>
      <w:r w:rsidRPr="00385B46">
        <w:rPr>
          <w:lang w:val="en-US"/>
        </w:rPr>
        <w:t xml:space="preserve"> and considered it as a measure of temporal variability of the covariate </w:t>
      </w:r>
      <w:r w:rsidRPr="00385B46">
        <w:rPr>
          <w:lang w:val="en-US"/>
        </w:rPr>
        <w:lastRenderedPageBreak/>
        <w:t xml:space="preserve">value. Sea Surface </w:t>
      </w:r>
      <w:commentRangeStart w:id="20"/>
      <w:r w:rsidRPr="00385B46">
        <w:rPr>
          <w:lang w:val="en-US"/>
        </w:rPr>
        <w:t>Temperature (SST) showed a great seasonal variability, thus average value</w:t>
      </w:r>
      <w:ins w:id="21" w:author="Coline CANONNE" w:date="2024-05-13T13:56:00Z">
        <w:r w:rsidR="004D72E1">
          <w:rPr>
            <w:lang w:val="en-US"/>
          </w:rPr>
          <w:t>s</w:t>
        </w:r>
      </w:ins>
      <w:r w:rsidRPr="00385B46">
        <w:rPr>
          <w:lang w:val="en-US"/>
        </w:rPr>
        <w:t xml:space="preserve"> were calculated for each season. </w:t>
      </w:r>
      <w:commentRangeEnd w:id="20"/>
      <w:r w:rsidR="004D72E1">
        <w:rPr>
          <w:rStyle w:val="Marquedecommentaire"/>
        </w:rPr>
        <w:commentReference w:id="20"/>
      </w:r>
      <w:del w:id="22" w:author="Valentin Lauret" w:date="2024-05-14T00:28:00Z">
        <w:r w:rsidRPr="00385B46" w:rsidDel="00FC319E">
          <w:rPr>
            <w:lang w:val="en-US"/>
          </w:rPr>
          <w:delText>The spatial resolution for all covariates was set to be consistent with the spatial resolution used for our grid</w:delText>
        </w:r>
      </w:del>
      <w:ins w:id="23" w:author="Valentin Lauret" w:date="2024-05-14T00:28:00Z">
        <w:r w:rsidR="00FC319E">
          <w:rPr>
            <w:lang w:val="en-US"/>
          </w:rPr>
          <w:t>We extracted covariate at the spatial scale of each grid-cell</w:t>
        </w:r>
      </w:ins>
      <w:r w:rsidRPr="00385B46">
        <w:rPr>
          <w:lang w:val="en-US"/>
        </w:rPr>
        <w:t>. When the correlation between two covariates was too high (R</w:t>
      </w:r>
      <w:r w:rsidRPr="00385B46">
        <w:rPr>
          <w:rFonts w:ascii="Calibri" w:eastAsia="Calibri" w:hAnsi="Calibri" w:cs="Calibri"/>
          <w:lang w:val="en-US"/>
        </w:rPr>
        <w:t>²</w:t>
      </w:r>
      <w:r w:rsidRPr="00385B46">
        <w:rPr>
          <w:lang w:val="en-US"/>
        </w:rPr>
        <w:t xml:space="preserve">¿0.8), </w:t>
      </w:r>
      <w:commentRangeStart w:id="24"/>
      <w:r w:rsidRPr="00385B46">
        <w:rPr>
          <w:lang w:val="en-US"/>
        </w:rPr>
        <w:t>one of the covariates was excluded from the selection procedure.</w:t>
      </w:r>
      <w:commentRangeEnd w:id="24"/>
      <w:r w:rsidR="004D72E1">
        <w:rPr>
          <w:rStyle w:val="Marquedecommentaire"/>
        </w:rPr>
        <w:commentReference w:id="24"/>
      </w:r>
    </w:p>
    <w:p w14:paraId="19346E89" w14:textId="77777777" w:rsidR="00486271" w:rsidRPr="00385B46" w:rsidRDefault="009D03B6">
      <w:pPr>
        <w:pStyle w:val="Titre1"/>
        <w:tabs>
          <w:tab w:val="center" w:pos="5320"/>
        </w:tabs>
        <w:spacing w:after="92"/>
        <w:ind w:left="0" w:firstLine="0"/>
        <w:rPr>
          <w:lang w:val="en-US"/>
        </w:rPr>
      </w:pPr>
      <w:r w:rsidRPr="00385B46">
        <w:rPr>
          <w:lang w:val="en-US"/>
        </w:rPr>
        <w:t>1.4</w:t>
      </w:r>
      <w:r w:rsidRPr="00385B46">
        <w:rPr>
          <w:lang w:val="en-US"/>
        </w:rPr>
        <w:tab/>
        <w:t xml:space="preserve">Seabirds occupancy </w:t>
      </w:r>
      <w:commentRangeStart w:id="25"/>
      <w:r w:rsidRPr="00385B46">
        <w:rPr>
          <w:lang w:val="en-US"/>
        </w:rPr>
        <w:t>modeling with detection</w:t>
      </w:r>
      <w:commentRangeEnd w:id="25"/>
      <w:r w:rsidR="00E4732D">
        <w:rPr>
          <w:rStyle w:val="Marquedecommentaire"/>
          <w:b w:val="0"/>
        </w:rPr>
        <w:commentReference w:id="25"/>
      </w:r>
      <w:r w:rsidRPr="00385B46">
        <w:rPr>
          <w:lang w:val="en-US"/>
        </w:rPr>
        <w:t>/non-detection data</w:t>
      </w:r>
    </w:p>
    <w:p w14:paraId="0B8130A6" w14:textId="77777777" w:rsidR="00486271" w:rsidRPr="00385B46" w:rsidRDefault="009D03B6">
      <w:pPr>
        <w:ind w:left="22" w:right="750"/>
        <w:rPr>
          <w:lang w:val="en-US"/>
        </w:rPr>
      </w:pPr>
      <w:commentRangeStart w:id="26"/>
      <w:commentRangeStart w:id="27"/>
      <w:r w:rsidRPr="00385B46">
        <w:rPr>
          <w:lang w:val="en-US"/>
        </w:rPr>
        <w:t xml:space="preserve">The most reliable </w:t>
      </w:r>
      <w:commentRangeStart w:id="28"/>
      <w:r w:rsidRPr="00385B46">
        <w:rPr>
          <w:lang w:val="en-US"/>
        </w:rPr>
        <w:t xml:space="preserve">method </w:t>
      </w:r>
      <w:commentRangeEnd w:id="28"/>
      <w:r w:rsidR="00523AA6">
        <w:rPr>
          <w:rStyle w:val="Marquedecommentaire"/>
        </w:rPr>
        <w:commentReference w:id="28"/>
      </w:r>
      <w:r w:rsidRPr="00385B46">
        <w:rPr>
          <w:lang w:val="en-US"/>
        </w:rPr>
        <w:t xml:space="preserve">to combine several data sources is to develop integrated species distribution models [13], because each data source was collected using different protocols (number of observers, counting platforms, speed...) leading to different detection biases. </w:t>
      </w:r>
      <w:commentRangeEnd w:id="26"/>
      <w:r w:rsidR="00523AA6">
        <w:rPr>
          <w:rStyle w:val="Marquedecommentaire"/>
        </w:rPr>
        <w:commentReference w:id="26"/>
      </w:r>
      <w:commentRangeEnd w:id="27"/>
      <w:r w:rsidR="00FC319E">
        <w:rPr>
          <w:rStyle w:val="Marquedecommentaire"/>
        </w:rPr>
        <w:commentReference w:id="27"/>
      </w:r>
      <w:r w:rsidRPr="00385B46">
        <w:rPr>
          <w:lang w:val="en-US"/>
        </w:rPr>
        <w:t>Integrated models are often hierarchical models, i.e. sequence of related models ordered by their conditional probability structure [14]. In hierarchical models, there are one or more intermediate levels involving latent variables. In our case, the models have a component for the observations and a component for the latent state describing the ecological state of our system [14].</w:t>
      </w:r>
    </w:p>
    <w:p w14:paraId="76341097" w14:textId="77777777" w:rsidR="00486271" w:rsidRPr="00385B46" w:rsidRDefault="009D03B6">
      <w:pPr>
        <w:spacing w:after="4" w:line="259" w:lineRule="auto"/>
        <w:ind w:left="10" w:right="755"/>
        <w:jc w:val="right"/>
        <w:rPr>
          <w:lang w:val="en-US"/>
        </w:rPr>
      </w:pPr>
      <w:commentRangeStart w:id="29"/>
      <w:r w:rsidRPr="00385B46">
        <w:rPr>
          <w:lang w:val="en-US"/>
        </w:rPr>
        <w:t xml:space="preserve">We </w:t>
      </w:r>
      <w:commentRangeStart w:id="30"/>
      <w:r w:rsidRPr="00385B46">
        <w:rPr>
          <w:lang w:val="en-US"/>
        </w:rPr>
        <w:t xml:space="preserve">initially </w:t>
      </w:r>
      <w:commentRangeEnd w:id="30"/>
      <w:r w:rsidR="004D72E1">
        <w:rPr>
          <w:rStyle w:val="Marquedecommentaire"/>
        </w:rPr>
        <w:commentReference w:id="30"/>
      </w:r>
      <w:r w:rsidRPr="00385B46">
        <w:rPr>
          <w:lang w:val="en-US"/>
        </w:rPr>
        <w:t>employed occupancy modeling [15] to estimate seabird distribution in the Gulf of Lion.</w:t>
      </w:r>
      <w:commentRangeEnd w:id="29"/>
      <w:r w:rsidR="00523AA6">
        <w:rPr>
          <w:rStyle w:val="Marquedecommentaire"/>
        </w:rPr>
        <w:commentReference w:id="29"/>
      </w:r>
    </w:p>
    <w:p w14:paraId="466D6B37" w14:textId="77777777" w:rsidR="00486271" w:rsidRPr="00385B46" w:rsidRDefault="009D03B6">
      <w:pPr>
        <w:spacing w:after="349"/>
        <w:ind w:left="22" w:right="750"/>
        <w:rPr>
          <w:lang w:val="en-US"/>
        </w:rPr>
      </w:pPr>
      <w:r w:rsidRPr="00385B46">
        <w:rPr>
          <w:lang w:val="en-US"/>
        </w:rPr>
        <w:t xml:space="preserve">The fundamental concept of this modeling approach is to consider the occurrence of a species as a Bernoulli random variable where the success is the species presence, and the success probability is the presence probability </w:t>
      </w:r>
      <w:r>
        <w:rPr>
          <w:i/>
        </w:rPr>
        <w:t>ψ</w:t>
      </w:r>
      <w:r w:rsidRPr="00385B46">
        <w:rPr>
          <w:i/>
          <w:lang w:val="en-US"/>
        </w:rPr>
        <w:t xml:space="preserve"> </w:t>
      </w:r>
      <w:r w:rsidRPr="00385B46">
        <w:rPr>
          <w:lang w:val="en-US"/>
        </w:rPr>
        <w:t>[14, 15].</w:t>
      </w:r>
    </w:p>
    <w:p w14:paraId="6EB6E848" w14:textId="77777777" w:rsidR="00486271" w:rsidRPr="00385B46" w:rsidRDefault="009D03B6">
      <w:pPr>
        <w:pStyle w:val="Titre2"/>
        <w:tabs>
          <w:tab w:val="center" w:pos="1705"/>
        </w:tabs>
        <w:spacing w:after="192"/>
        <w:ind w:left="0" w:firstLine="0"/>
        <w:rPr>
          <w:lang w:val="en-US"/>
        </w:rPr>
      </w:pPr>
      <w:commentRangeStart w:id="31"/>
      <w:r w:rsidRPr="00385B46">
        <w:rPr>
          <w:lang w:val="en-US"/>
        </w:rPr>
        <w:t>1.4.1</w:t>
      </w:r>
      <w:r w:rsidRPr="00385B46">
        <w:rPr>
          <w:lang w:val="en-US"/>
        </w:rPr>
        <w:tab/>
        <w:t>Latent process</w:t>
      </w:r>
      <w:commentRangeEnd w:id="31"/>
      <w:r w:rsidR="00523AA6">
        <w:rPr>
          <w:rStyle w:val="Marquedecommentaire"/>
          <w:b w:val="0"/>
        </w:rPr>
        <w:commentReference w:id="31"/>
      </w:r>
    </w:p>
    <w:p w14:paraId="79FA010C" w14:textId="77777777" w:rsidR="00486271" w:rsidRPr="00385B46" w:rsidRDefault="009D03B6">
      <w:pPr>
        <w:spacing w:after="239"/>
        <w:ind w:left="22" w:right="700"/>
        <w:jc w:val="left"/>
        <w:rPr>
          <w:lang w:val="en-US"/>
        </w:rPr>
      </w:pPr>
      <w:r w:rsidRPr="00385B46">
        <w:rPr>
          <w:lang w:val="en-US"/>
        </w:rPr>
        <w:t xml:space="preserve">Let’s consider J sites, each surveyed K times. We denote </w:t>
      </w:r>
      <w:proofErr w:type="spellStart"/>
      <w:r w:rsidRPr="00385B46">
        <w:rPr>
          <w:i/>
          <w:lang w:val="en-US"/>
        </w:rPr>
        <w:t>Z</w:t>
      </w:r>
      <w:r w:rsidRPr="00385B46">
        <w:rPr>
          <w:i/>
          <w:vertAlign w:val="subscript"/>
          <w:lang w:val="en-US"/>
        </w:rPr>
        <w:t>j</w:t>
      </w:r>
      <w:proofErr w:type="spellEnd"/>
      <w:r w:rsidRPr="00385B46">
        <w:rPr>
          <w:i/>
          <w:vertAlign w:val="subscript"/>
          <w:lang w:val="en-US"/>
        </w:rPr>
        <w:t xml:space="preserve"> </w:t>
      </w:r>
      <w:r w:rsidRPr="00385B46">
        <w:rPr>
          <w:lang w:val="en-US"/>
        </w:rPr>
        <w:t xml:space="preserve">the true occupancy state at site j, where </w:t>
      </w:r>
      <w:r w:rsidRPr="00385B46">
        <w:rPr>
          <w:i/>
          <w:lang w:val="en-US"/>
        </w:rPr>
        <w:t xml:space="preserve">j </w:t>
      </w:r>
      <w:r w:rsidRPr="00385B46">
        <w:rPr>
          <w:lang w:val="en-US"/>
        </w:rPr>
        <w:t xml:space="preserve">∈ </w:t>
      </w:r>
      <w:proofErr w:type="gramStart"/>
      <w:r w:rsidRPr="00385B46">
        <w:rPr>
          <w:lang w:val="en-US"/>
        </w:rPr>
        <w:t>1</w:t>
      </w:r>
      <w:r w:rsidRPr="00385B46">
        <w:rPr>
          <w:i/>
          <w:lang w:val="en-US"/>
        </w:rPr>
        <w:t>,...</w:t>
      </w:r>
      <w:proofErr w:type="gramEnd"/>
      <w:r w:rsidRPr="00385B46">
        <w:rPr>
          <w:i/>
          <w:lang w:val="en-US"/>
        </w:rPr>
        <w:t>,J</w:t>
      </w:r>
      <w:r w:rsidRPr="00385B46">
        <w:rPr>
          <w:lang w:val="en-US"/>
        </w:rPr>
        <w:t xml:space="preserve">. </w:t>
      </w:r>
      <w:proofErr w:type="spellStart"/>
      <w:r w:rsidRPr="00385B46">
        <w:rPr>
          <w:i/>
          <w:lang w:val="en-US"/>
        </w:rPr>
        <w:t>Z</w:t>
      </w:r>
      <w:r w:rsidRPr="00385B46">
        <w:rPr>
          <w:i/>
          <w:vertAlign w:val="subscript"/>
          <w:lang w:val="en-US"/>
        </w:rPr>
        <w:t>j</w:t>
      </w:r>
      <w:proofErr w:type="spellEnd"/>
      <w:r w:rsidRPr="00385B46">
        <w:rPr>
          <w:i/>
          <w:vertAlign w:val="subscript"/>
          <w:lang w:val="en-US"/>
        </w:rPr>
        <w:t xml:space="preserve"> </w:t>
      </w:r>
      <w:r w:rsidRPr="00385B46">
        <w:rPr>
          <w:lang w:val="en-US"/>
        </w:rPr>
        <w:t xml:space="preserve">= 0 if the species is absent and </w:t>
      </w:r>
      <w:proofErr w:type="spellStart"/>
      <w:r w:rsidRPr="00385B46">
        <w:rPr>
          <w:i/>
          <w:lang w:val="en-US"/>
        </w:rPr>
        <w:t>Z</w:t>
      </w:r>
      <w:r w:rsidRPr="00385B46">
        <w:rPr>
          <w:i/>
          <w:vertAlign w:val="subscript"/>
          <w:lang w:val="en-US"/>
        </w:rPr>
        <w:t>j</w:t>
      </w:r>
      <w:proofErr w:type="spellEnd"/>
      <w:r w:rsidRPr="00385B46">
        <w:rPr>
          <w:i/>
          <w:vertAlign w:val="subscript"/>
          <w:lang w:val="en-US"/>
        </w:rPr>
        <w:t xml:space="preserve"> </w:t>
      </w:r>
      <w:r w:rsidRPr="00385B46">
        <w:rPr>
          <w:lang w:val="en-US"/>
        </w:rPr>
        <w:t>= 1 if it is present. This latent occurrence variable is assumed to follow a Bernoulli process [15]:</w:t>
      </w:r>
    </w:p>
    <w:p w14:paraId="070722F9" w14:textId="77777777" w:rsidR="00486271" w:rsidRPr="00385B46" w:rsidRDefault="009D03B6">
      <w:pPr>
        <w:spacing w:after="3" w:line="259" w:lineRule="auto"/>
        <w:ind w:left="10" w:right="770"/>
        <w:jc w:val="center"/>
        <w:rPr>
          <w:lang w:val="en-US"/>
        </w:rPr>
      </w:pPr>
      <w:proofErr w:type="spellStart"/>
      <w:r w:rsidRPr="00385B46">
        <w:rPr>
          <w:i/>
          <w:lang w:val="en-US"/>
        </w:rPr>
        <w:t>Z</w:t>
      </w:r>
      <w:r w:rsidRPr="00385B46">
        <w:rPr>
          <w:i/>
          <w:vertAlign w:val="subscript"/>
          <w:lang w:val="en-US"/>
        </w:rPr>
        <w:t>j</w:t>
      </w:r>
      <w:proofErr w:type="spellEnd"/>
      <w:r w:rsidRPr="00385B46">
        <w:rPr>
          <w:i/>
          <w:vertAlign w:val="subscript"/>
          <w:lang w:val="en-US"/>
        </w:rPr>
        <w:t xml:space="preserve"> </w:t>
      </w:r>
      <w:r w:rsidRPr="00385B46">
        <w:rPr>
          <w:lang w:val="en-US"/>
        </w:rPr>
        <w:t>∼ Bernoulli(</w:t>
      </w:r>
      <w:r>
        <w:rPr>
          <w:i/>
        </w:rPr>
        <w:t>ψ</w:t>
      </w:r>
      <w:r w:rsidRPr="00385B46">
        <w:rPr>
          <w:i/>
          <w:vertAlign w:val="subscript"/>
          <w:lang w:val="en-US"/>
        </w:rPr>
        <w:t>j</w:t>
      </w:r>
      <w:r w:rsidRPr="00385B46">
        <w:rPr>
          <w:lang w:val="en-US"/>
        </w:rPr>
        <w:t>)</w:t>
      </w:r>
    </w:p>
    <w:p w14:paraId="37D55671" w14:textId="77777777" w:rsidR="00486271" w:rsidRPr="00385B46" w:rsidRDefault="009D03B6">
      <w:pPr>
        <w:spacing w:after="150" w:line="259" w:lineRule="auto"/>
        <w:ind w:left="4352" w:right="755"/>
        <w:jc w:val="right"/>
        <w:rPr>
          <w:lang w:val="en-US"/>
        </w:rPr>
      </w:pPr>
      <w:r>
        <w:rPr>
          <w:noProof/>
        </w:rPr>
        <w:drawing>
          <wp:anchor distT="0" distB="0" distL="114300" distR="114300" simplePos="0" relativeHeight="251658240" behindDoc="0" locked="0" layoutInCell="1" allowOverlap="0" wp14:anchorId="5CA4AD34" wp14:editId="349580BA">
            <wp:simplePos x="0" y="0"/>
            <wp:positionH relativeFrom="column">
              <wp:posOffset>3067291</wp:posOffset>
            </wp:positionH>
            <wp:positionV relativeFrom="paragraph">
              <wp:posOffset>58063</wp:posOffset>
            </wp:positionV>
            <wp:extent cx="716280" cy="192024"/>
            <wp:effectExtent l="0" t="0" r="0" b="0"/>
            <wp:wrapSquare wrapText="bothSides"/>
            <wp:docPr id="15251" name="Picture 15251"/>
            <wp:cNvGraphicFramePr/>
            <a:graphic xmlns:a="http://schemas.openxmlformats.org/drawingml/2006/main">
              <a:graphicData uri="http://schemas.openxmlformats.org/drawingml/2006/picture">
                <pic:pic xmlns:pic="http://schemas.openxmlformats.org/drawingml/2006/picture">
                  <pic:nvPicPr>
                    <pic:cNvPr id="15251" name="Picture 15251"/>
                    <pic:cNvPicPr/>
                  </pic:nvPicPr>
                  <pic:blipFill>
                    <a:blip r:embed="rId12"/>
                    <a:stretch>
                      <a:fillRect/>
                    </a:stretch>
                  </pic:blipFill>
                  <pic:spPr>
                    <a:xfrm>
                      <a:off x="0" y="0"/>
                      <a:ext cx="716280" cy="192024"/>
                    </a:xfrm>
                    <a:prstGeom prst="rect">
                      <a:avLst/>
                    </a:prstGeom>
                  </pic:spPr>
                </pic:pic>
              </a:graphicData>
            </a:graphic>
          </wp:anchor>
        </w:drawing>
      </w:r>
      <w:r w:rsidRPr="00385B46">
        <w:rPr>
          <w:lang w:val="en-US"/>
        </w:rPr>
        <w:t xml:space="preserve">(1) </w:t>
      </w:r>
      <w:proofErr w:type="gramStart"/>
      <w:r w:rsidRPr="00385B46">
        <w:rPr>
          <w:lang w:val="en-US"/>
        </w:rPr>
        <w:t>logit(</w:t>
      </w:r>
      <w:proofErr w:type="gramEnd"/>
    </w:p>
    <w:p w14:paraId="0E61F86F" w14:textId="77777777" w:rsidR="00486271" w:rsidRPr="00385B46" w:rsidRDefault="009D03B6">
      <w:pPr>
        <w:spacing w:after="344"/>
        <w:ind w:left="12" w:right="750" w:firstLine="351"/>
        <w:rPr>
          <w:lang w:val="en-US"/>
        </w:rPr>
      </w:pPr>
      <w:r w:rsidRPr="00385B46">
        <w:rPr>
          <w:lang w:val="en-US"/>
        </w:rPr>
        <w:t xml:space="preserve">Here, </w:t>
      </w:r>
      <w:r>
        <w:rPr>
          <w:i/>
        </w:rPr>
        <w:t>ψ</w:t>
      </w:r>
      <w:r w:rsidRPr="00385B46">
        <w:rPr>
          <w:i/>
          <w:vertAlign w:val="subscript"/>
          <w:lang w:val="en-US"/>
        </w:rPr>
        <w:t xml:space="preserve">j </w:t>
      </w:r>
      <w:r w:rsidRPr="00385B46">
        <w:rPr>
          <w:lang w:val="en-US"/>
        </w:rPr>
        <w:t xml:space="preserve">represents the probability of species presence at site j. The presence probability is modeled by a logistic regression of site-specific environmental covariates </w:t>
      </w:r>
      <w:proofErr w:type="spellStart"/>
      <w:r w:rsidRPr="00385B46">
        <w:rPr>
          <w:i/>
          <w:lang w:val="en-US"/>
        </w:rPr>
        <w:t>X</w:t>
      </w:r>
      <w:r w:rsidRPr="00385B46">
        <w:rPr>
          <w:i/>
          <w:vertAlign w:val="subscript"/>
          <w:lang w:val="en-US"/>
        </w:rPr>
        <w:t>j</w:t>
      </w:r>
      <w:proofErr w:type="spellEnd"/>
      <w:r w:rsidRPr="00385B46">
        <w:rPr>
          <w:lang w:val="en-US"/>
        </w:rPr>
        <w:t xml:space="preserve">, with </w:t>
      </w:r>
      <w:r>
        <w:rPr>
          <w:i/>
        </w:rPr>
        <w:t>β</w:t>
      </w:r>
      <w:r w:rsidRPr="00385B46">
        <w:rPr>
          <w:i/>
          <w:lang w:val="en-US"/>
        </w:rPr>
        <w:t xml:space="preserve"> </w:t>
      </w:r>
      <w:r w:rsidRPr="00385B46">
        <w:rPr>
          <w:lang w:val="en-US"/>
        </w:rPr>
        <w:t>being a vector of regression coefficients [14, 15].</w:t>
      </w:r>
    </w:p>
    <w:p w14:paraId="5F846375" w14:textId="77777777" w:rsidR="00486271" w:rsidRPr="00385B46" w:rsidRDefault="009D03B6">
      <w:pPr>
        <w:pStyle w:val="Titre2"/>
        <w:tabs>
          <w:tab w:val="center" w:pos="2028"/>
        </w:tabs>
        <w:ind w:left="0" w:firstLine="0"/>
        <w:rPr>
          <w:lang w:val="en-US"/>
        </w:rPr>
      </w:pPr>
      <w:r w:rsidRPr="00385B46">
        <w:rPr>
          <w:lang w:val="en-US"/>
        </w:rPr>
        <w:t>1.4.2</w:t>
      </w:r>
      <w:r w:rsidRPr="00385B46">
        <w:rPr>
          <w:lang w:val="en-US"/>
        </w:rPr>
        <w:tab/>
        <w:t>Observation process</w:t>
      </w:r>
    </w:p>
    <w:p w14:paraId="74E874FD" w14:textId="5FE77AB3" w:rsidR="00486271" w:rsidRPr="00385B46" w:rsidRDefault="009D03B6">
      <w:pPr>
        <w:spacing w:after="27"/>
        <w:ind w:left="22" w:right="750"/>
        <w:rPr>
          <w:lang w:val="en-US"/>
        </w:rPr>
      </w:pPr>
      <w:r w:rsidRPr="00385B46">
        <w:rPr>
          <w:lang w:val="en-US"/>
        </w:rPr>
        <w:t>The non-detection of a species at a site does not necessarily mean it is not using that site. The observation process can yield false absence (</w:t>
      </w:r>
      <w:r w:rsidRPr="00385B46">
        <w:rPr>
          <w:i/>
          <w:lang w:val="en-US"/>
        </w:rPr>
        <w:t xml:space="preserve">Y </w:t>
      </w:r>
      <w:r w:rsidRPr="00385B46">
        <w:rPr>
          <w:lang w:val="en-US"/>
        </w:rPr>
        <w:t xml:space="preserve">= 0) while the species </w:t>
      </w:r>
      <w:ins w:id="32" w:author="Valentin Lauret" w:date="2024-05-14T00:32:00Z">
        <w:r w:rsidR="00866477">
          <w:rPr>
            <w:lang w:val="en-US"/>
          </w:rPr>
          <w:t xml:space="preserve">occupies </w:t>
        </w:r>
      </w:ins>
      <w:del w:id="33" w:author="Valentin Lauret" w:date="2024-05-14T00:32:00Z">
        <w:r w:rsidRPr="00385B46" w:rsidDel="00866477">
          <w:rPr>
            <w:lang w:val="en-US"/>
          </w:rPr>
          <w:delText xml:space="preserve">is occupying </w:delText>
        </w:r>
      </w:del>
      <w:r w:rsidRPr="00385B46">
        <w:rPr>
          <w:lang w:val="en-US"/>
        </w:rPr>
        <w:t>a site (</w:t>
      </w:r>
      <w:r w:rsidRPr="00385B46">
        <w:rPr>
          <w:i/>
          <w:lang w:val="en-US"/>
        </w:rPr>
        <w:t xml:space="preserve">Z </w:t>
      </w:r>
      <w:r w:rsidRPr="00385B46">
        <w:rPr>
          <w:lang w:val="en-US"/>
        </w:rPr>
        <w:t>= 1) (false negative errors). Not accounting for imperfect detection could lead to wrong inferences [14, 16, 17, 18].</w:t>
      </w:r>
    </w:p>
    <w:p w14:paraId="14DD06EC" w14:textId="77777777" w:rsidR="00486271" w:rsidRPr="00385B46" w:rsidRDefault="009D03B6">
      <w:pPr>
        <w:spacing w:after="263"/>
        <w:ind w:left="12" w:right="750" w:firstLine="351"/>
        <w:rPr>
          <w:lang w:val="en-US"/>
        </w:rPr>
      </w:pPr>
      <w:r w:rsidRPr="00385B46">
        <w:rPr>
          <w:lang w:val="en-US"/>
        </w:rPr>
        <w:t xml:space="preserve">Let </w:t>
      </w:r>
      <w:proofErr w:type="spellStart"/>
      <w:proofErr w:type="gramStart"/>
      <w:r w:rsidRPr="00385B46">
        <w:rPr>
          <w:i/>
          <w:lang w:val="en-US"/>
        </w:rPr>
        <w:t>Y</w:t>
      </w:r>
      <w:r w:rsidRPr="00385B46">
        <w:rPr>
          <w:i/>
          <w:vertAlign w:val="subscript"/>
          <w:lang w:val="en-US"/>
        </w:rPr>
        <w:t>j,k</w:t>
      </w:r>
      <w:proofErr w:type="gramEnd"/>
      <w:r w:rsidRPr="00385B46">
        <w:rPr>
          <w:i/>
          <w:vertAlign w:val="subscript"/>
          <w:lang w:val="en-US"/>
        </w:rPr>
        <w:t>,r</w:t>
      </w:r>
      <w:proofErr w:type="spellEnd"/>
      <w:r w:rsidRPr="00385B46">
        <w:rPr>
          <w:i/>
          <w:vertAlign w:val="subscript"/>
          <w:lang w:val="en-US"/>
        </w:rPr>
        <w:t xml:space="preserve"> </w:t>
      </w:r>
      <w:r w:rsidRPr="00385B46">
        <w:rPr>
          <w:lang w:val="en-US"/>
        </w:rPr>
        <w:t>be the observed detection (1) or non-detection (0) at site j during survey k for dataset r. Each dataset has its own bias and detection probability, which is why the observation process is modeled separately for each data source. However, the observation process is conditional on the latent process described in 1, which is common and shared for all data sources. For a data source r, the detection/non-detection data arises from a Bernoulli process conditional on the true latent occurrence process:</w:t>
      </w:r>
    </w:p>
    <w:p w14:paraId="7E5F4CB2" w14:textId="726D2D4A" w:rsidR="00486271" w:rsidRPr="00385B46" w:rsidRDefault="009D03B6">
      <w:pPr>
        <w:spacing w:after="0" w:line="259" w:lineRule="auto"/>
        <w:ind w:left="10" w:right="770"/>
        <w:jc w:val="center"/>
        <w:rPr>
          <w:lang w:val="en-US"/>
        </w:rPr>
      </w:pPr>
      <w:proofErr w:type="spellStart"/>
      <w:proofErr w:type="gramStart"/>
      <w:r w:rsidRPr="00385B46">
        <w:rPr>
          <w:i/>
          <w:lang w:val="en-US"/>
        </w:rPr>
        <w:t>Y</w:t>
      </w:r>
      <w:r w:rsidRPr="00385B46">
        <w:rPr>
          <w:i/>
          <w:sz w:val="16"/>
          <w:lang w:val="en-US"/>
        </w:rPr>
        <w:t>j,k</w:t>
      </w:r>
      <w:proofErr w:type="gramEnd"/>
      <w:r w:rsidRPr="00385B46">
        <w:rPr>
          <w:i/>
          <w:sz w:val="16"/>
          <w:lang w:val="en-US"/>
        </w:rPr>
        <w:t>,r</w:t>
      </w:r>
      <w:proofErr w:type="spellEnd"/>
      <w:r w:rsidRPr="00385B46">
        <w:rPr>
          <w:i/>
          <w:sz w:val="16"/>
          <w:lang w:val="en-US"/>
        </w:rPr>
        <w:t xml:space="preserve"> </w:t>
      </w:r>
      <w:r w:rsidRPr="00385B46">
        <w:rPr>
          <w:lang w:val="en-US"/>
        </w:rPr>
        <w:t xml:space="preserve">∼ </w:t>
      </w:r>
      <w:r w:rsidRPr="00385B46">
        <w:rPr>
          <w:i/>
          <w:lang w:val="en-US"/>
        </w:rPr>
        <w:t>Bernoulli</w:t>
      </w:r>
      <w:r w:rsidRPr="00385B46">
        <w:rPr>
          <w:lang w:val="en-US"/>
        </w:rPr>
        <w:t>(</w:t>
      </w:r>
      <w:proofErr w:type="spellStart"/>
      <w:r w:rsidRPr="00385B46">
        <w:rPr>
          <w:i/>
          <w:lang w:val="en-US"/>
        </w:rPr>
        <w:t>p</w:t>
      </w:r>
      <w:r w:rsidRPr="00385B46">
        <w:rPr>
          <w:i/>
          <w:sz w:val="16"/>
          <w:lang w:val="en-US"/>
        </w:rPr>
        <w:t>j,k,r</w:t>
      </w:r>
      <w:proofErr w:type="spellEnd"/>
      <w:ins w:id="34" w:author="Valentin Lauret" w:date="2024-05-14T00:33:00Z">
        <w:r w:rsidR="00866477">
          <w:rPr>
            <w:i/>
            <w:sz w:val="16"/>
            <w:lang w:val="en-US"/>
          </w:rPr>
          <w:t xml:space="preserve">| </w:t>
        </w:r>
      </w:ins>
      <w:ins w:id="35" w:author="Coline CANONNE" w:date="2024-05-13T14:12:00Z">
        <w:del w:id="36" w:author="Valentin Lauret" w:date="2024-05-14T00:33:00Z">
          <w:r w:rsidR="00F75388" w:rsidDel="00866477">
            <w:rPr>
              <w:i/>
              <w:sz w:val="16"/>
              <w:lang w:val="en-US"/>
            </w:rPr>
            <w:delText xml:space="preserve">, </w:delText>
          </w:r>
        </w:del>
      </w:ins>
      <w:proofErr w:type="spellStart"/>
      <w:r w:rsidRPr="00385B46">
        <w:rPr>
          <w:i/>
          <w:lang w:val="en-US"/>
        </w:rPr>
        <w:t>Z</w:t>
      </w:r>
      <w:r w:rsidRPr="00385B46">
        <w:rPr>
          <w:i/>
          <w:sz w:val="16"/>
          <w:lang w:val="en-US"/>
        </w:rPr>
        <w:t>j</w:t>
      </w:r>
      <w:proofErr w:type="spellEnd"/>
      <w:r w:rsidRPr="00385B46">
        <w:rPr>
          <w:lang w:val="en-US"/>
        </w:rPr>
        <w:t>)</w:t>
      </w:r>
    </w:p>
    <w:p w14:paraId="290E3503" w14:textId="77777777" w:rsidR="00486271" w:rsidRPr="00385B46" w:rsidRDefault="009D03B6">
      <w:pPr>
        <w:spacing w:after="4" w:line="259" w:lineRule="auto"/>
        <w:ind w:left="10" w:right="755"/>
        <w:jc w:val="right"/>
        <w:rPr>
          <w:lang w:val="en-US"/>
        </w:rPr>
      </w:pPr>
      <w:r w:rsidRPr="00385B46">
        <w:rPr>
          <w:lang w:val="en-US"/>
        </w:rPr>
        <w:t>(2)</w:t>
      </w:r>
    </w:p>
    <w:p w14:paraId="211480BE" w14:textId="61ACB1BD" w:rsidR="00486271" w:rsidRPr="00385B46" w:rsidRDefault="009D03B6" w:rsidP="00385B46">
      <w:pPr>
        <w:spacing w:after="215" w:line="219" w:lineRule="auto"/>
        <w:ind w:left="3087" w:right="3886" w:firstLine="0"/>
        <w:jc w:val="left"/>
        <w:rPr>
          <w:lang w:val="en-US"/>
        </w:rPr>
      </w:pPr>
      <w:r w:rsidRPr="00385B46">
        <w:rPr>
          <w:i/>
          <w:lang w:val="en-US"/>
        </w:rPr>
        <w:t>logit</w:t>
      </w:r>
      <w:r w:rsidRPr="00385B46">
        <w:rPr>
          <w:lang w:val="en-US"/>
        </w:rPr>
        <w:t>(</w:t>
      </w:r>
      <w:proofErr w:type="spellStart"/>
      <w:proofErr w:type="gramStart"/>
      <w:r w:rsidRPr="00385B46">
        <w:rPr>
          <w:i/>
          <w:lang w:val="en-US"/>
        </w:rPr>
        <w:t>p</w:t>
      </w:r>
      <w:r w:rsidRPr="00385B46">
        <w:rPr>
          <w:i/>
          <w:vertAlign w:val="subscript"/>
          <w:lang w:val="en-US"/>
        </w:rPr>
        <w:t>j,k</w:t>
      </w:r>
      <w:proofErr w:type="gramEnd"/>
      <w:r w:rsidRPr="00385B46">
        <w:rPr>
          <w:i/>
          <w:vertAlign w:val="subscript"/>
          <w:lang w:val="en-US"/>
        </w:rPr>
        <w:t>,r</w:t>
      </w:r>
      <w:proofErr w:type="spellEnd"/>
      <w:r w:rsidRPr="00385B46">
        <w:rPr>
          <w:lang w:val="en-US"/>
        </w:rPr>
        <w:t xml:space="preserve">) = </w:t>
      </w:r>
      <w:r>
        <w:rPr>
          <w:i/>
        </w:rPr>
        <w:t>α</w:t>
      </w:r>
      <w:r w:rsidRPr="00385B46">
        <w:rPr>
          <w:i/>
          <w:vertAlign w:val="subscript"/>
          <w:lang w:val="en-US"/>
        </w:rPr>
        <w:t>r</w:t>
      </w:r>
      <w:r w:rsidR="00385B46">
        <w:rPr>
          <w:i/>
          <w:vertAlign w:val="subscript"/>
          <w:lang w:val="en-US"/>
        </w:rPr>
        <w:t>1</w:t>
      </w:r>
      <w:r w:rsidRPr="00385B46">
        <w:rPr>
          <w:i/>
          <w:vertAlign w:val="subscript"/>
          <w:lang w:val="en-US"/>
        </w:rPr>
        <w:t xml:space="preserve"> </w:t>
      </w:r>
      <w:r w:rsidRPr="00385B46">
        <w:rPr>
          <w:lang w:val="en-US"/>
        </w:rPr>
        <w:t xml:space="preserve">+ </w:t>
      </w:r>
      <w:r>
        <w:rPr>
          <w:i/>
        </w:rPr>
        <w:t>α</w:t>
      </w:r>
      <w:r w:rsidRPr="00385B46">
        <w:rPr>
          <w:i/>
          <w:vertAlign w:val="subscript"/>
          <w:lang w:val="en-US"/>
        </w:rPr>
        <w:t>r</w:t>
      </w:r>
      <w:r w:rsidR="00385B46">
        <w:rPr>
          <w:i/>
          <w:vertAlign w:val="subscript"/>
          <w:lang w:val="en-US"/>
        </w:rPr>
        <w:t xml:space="preserve">2 </w:t>
      </w:r>
      <w:r w:rsidRPr="00385B46">
        <w:rPr>
          <w:i/>
          <w:lang w:val="en-US"/>
        </w:rPr>
        <w:t xml:space="preserve">transect </w:t>
      </w:r>
      <w:proofErr w:type="spellStart"/>
      <w:r w:rsidRPr="00385B46">
        <w:rPr>
          <w:i/>
          <w:lang w:val="en-US"/>
        </w:rPr>
        <w:t>length</w:t>
      </w:r>
      <w:r w:rsidRPr="00385B46">
        <w:rPr>
          <w:i/>
          <w:vertAlign w:val="subscript"/>
          <w:lang w:val="en-US"/>
        </w:rPr>
        <w:t>j,k,r</w:t>
      </w:r>
      <w:proofErr w:type="spellEnd"/>
    </w:p>
    <w:p w14:paraId="2A9BCBE5" w14:textId="21FAE008" w:rsidR="00486271" w:rsidRPr="00385B46" w:rsidRDefault="009D03B6">
      <w:pPr>
        <w:spacing w:after="339"/>
        <w:ind w:left="12" w:right="750" w:firstLine="351"/>
        <w:rPr>
          <w:lang w:val="en-US"/>
        </w:rPr>
      </w:pPr>
      <w:r w:rsidRPr="00385B46">
        <w:rPr>
          <w:lang w:val="en-US"/>
        </w:rPr>
        <w:lastRenderedPageBreak/>
        <w:t xml:space="preserve">Where </w:t>
      </w:r>
      <w:proofErr w:type="spellStart"/>
      <w:proofErr w:type="gramStart"/>
      <w:r w:rsidRPr="00385B46">
        <w:rPr>
          <w:i/>
          <w:lang w:val="en-US"/>
        </w:rPr>
        <w:t>p</w:t>
      </w:r>
      <w:r w:rsidRPr="00385B46">
        <w:rPr>
          <w:i/>
          <w:vertAlign w:val="subscript"/>
          <w:lang w:val="en-US"/>
        </w:rPr>
        <w:t>j,k</w:t>
      </w:r>
      <w:proofErr w:type="gramEnd"/>
      <w:r w:rsidRPr="00385B46">
        <w:rPr>
          <w:i/>
          <w:vertAlign w:val="subscript"/>
          <w:lang w:val="en-US"/>
        </w:rPr>
        <w:t>,r</w:t>
      </w:r>
      <w:proofErr w:type="spellEnd"/>
      <w:r w:rsidRPr="00385B46">
        <w:rPr>
          <w:i/>
          <w:vertAlign w:val="subscript"/>
          <w:lang w:val="en-US"/>
        </w:rPr>
        <w:t xml:space="preserve"> </w:t>
      </w:r>
      <w:r w:rsidRPr="00385B46">
        <w:rPr>
          <w:lang w:val="en-US"/>
        </w:rPr>
        <w:t xml:space="preserve">is the detection probability at site j for replicate k and dataset r. In our model, the detection probability depends on one covariate: </w:t>
      </w:r>
      <w:ins w:id="37" w:author="Valentin Lauret" w:date="2024-05-14T00:33:00Z">
        <w:r w:rsidR="00866477">
          <w:rPr>
            <w:lang w:val="en-US"/>
          </w:rPr>
          <w:t xml:space="preserve">sampling effort modelled as </w:t>
        </w:r>
      </w:ins>
      <w:r w:rsidRPr="00385B46">
        <w:rPr>
          <w:lang w:val="en-US"/>
        </w:rPr>
        <w:t>the length of the transect crossing the cells j at replicate k for dataset r.</w:t>
      </w:r>
      <w:del w:id="38" w:author="Valentin Lauret" w:date="2024-05-14T00:33:00Z">
        <w:r w:rsidRPr="00385B46" w:rsidDel="00866477">
          <w:rPr>
            <w:lang w:val="en-US"/>
          </w:rPr>
          <w:delText xml:space="preserve"> This covariate is a measure of the sampling effort.</w:delText>
        </w:r>
      </w:del>
    </w:p>
    <w:p w14:paraId="35E9E5FC" w14:textId="77777777" w:rsidR="00486271" w:rsidRPr="00385B46" w:rsidRDefault="009D03B6">
      <w:pPr>
        <w:pStyle w:val="Titre2"/>
        <w:tabs>
          <w:tab w:val="center" w:pos="1625"/>
        </w:tabs>
        <w:ind w:left="0" w:firstLine="0"/>
        <w:rPr>
          <w:lang w:val="en-US"/>
        </w:rPr>
      </w:pPr>
      <w:r w:rsidRPr="00385B46">
        <w:rPr>
          <w:lang w:val="en-US"/>
        </w:rPr>
        <w:t>1.4.3</w:t>
      </w:r>
      <w:r w:rsidRPr="00385B46">
        <w:rPr>
          <w:lang w:val="en-US"/>
        </w:rPr>
        <w:tab/>
        <w:t>Model fitting</w:t>
      </w:r>
    </w:p>
    <w:p w14:paraId="6928CD8F" w14:textId="4D620AE4" w:rsidR="00486271" w:rsidRPr="00385B46" w:rsidRDefault="009D03B6">
      <w:pPr>
        <w:ind w:left="22" w:right="750"/>
        <w:rPr>
          <w:lang w:val="en-US"/>
        </w:rPr>
      </w:pPr>
      <w:r w:rsidRPr="00385B46">
        <w:rPr>
          <w:lang w:val="en-US"/>
        </w:rPr>
        <w:t xml:space="preserve">This model was implemented in R (ref) using the package </w:t>
      </w:r>
      <w:proofErr w:type="spellStart"/>
      <w:r w:rsidRPr="00385B46">
        <w:rPr>
          <w:lang w:val="en-US"/>
        </w:rPr>
        <w:t>spOccupancy</w:t>
      </w:r>
      <w:proofErr w:type="spellEnd"/>
      <w:r w:rsidRPr="00385B46">
        <w:rPr>
          <w:lang w:val="en-US"/>
        </w:rPr>
        <w:t xml:space="preserve"> [19], allowing fast computation, and easy model </w:t>
      </w:r>
      <w:commentRangeStart w:id="39"/>
      <w:r w:rsidRPr="00385B46">
        <w:rPr>
          <w:lang w:val="en-US"/>
        </w:rPr>
        <w:t>selection</w:t>
      </w:r>
      <w:commentRangeEnd w:id="39"/>
      <w:r w:rsidR="00523AA6">
        <w:rPr>
          <w:rStyle w:val="Marquedecommentaire"/>
        </w:rPr>
        <w:commentReference w:id="39"/>
      </w:r>
      <w:r w:rsidRPr="00385B46">
        <w:rPr>
          <w:lang w:val="en-US"/>
        </w:rPr>
        <w:t xml:space="preserve">. Models </w:t>
      </w:r>
      <w:commentRangeStart w:id="40"/>
      <w:r w:rsidRPr="00385B46">
        <w:rPr>
          <w:lang w:val="en-US"/>
        </w:rPr>
        <w:t xml:space="preserve">are </w:t>
      </w:r>
      <w:commentRangeEnd w:id="40"/>
      <w:r w:rsidR="00523AA6">
        <w:rPr>
          <w:rStyle w:val="Marquedecommentaire"/>
        </w:rPr>
        <w:commentReference w:id="40"/>
      </w:r>
      <w:r w:rsidRPr="00385B46">
        <w:rPr>
          <w:lang w:val="en-US"/>
        </w:rPr>
        <w:t xml:space="preserve">fit in a Bayesian framework, we ran 3 MCMC chains with 30,000 iterations each and a burn-in of 3,000 iterations. Convergence was checked </w:t>
      </w:r>
      <w:ins w:id="41" w:author="Coline CANONNE" w:date="2024-05-13T14:03:00Z">
        <w:r w:rsidR="00523AA6">
          <w:rPr>
            <w:lang w:val="en-US"/>
          </w:rPr>
          <w:t xml:space="preserve">visually and </w:t>
        </w:r>
      </w:ins>
      <w:r w:rsidRPr="00385B46">
        <w:rPr>
          <w:lang w:val="en-US"/>
        </w:rPr>
        <w:t xml:space="preserve">by verifying that </w:t>
      </w:r>
      <w:r w:rsidRPr="00385B46">
        <w:rPr>
          <w:i/>
          <w:lang w:val="en-US"/>
        </w:rPr>
        <w:t>R &lt;</w:t>
      </w:r>
      <w:r w:rsidRPr="00385B46">
        <w:rPr>
          <w:lang w:val="en-US"/>
        </w:rPr>
        <w:t>ˆ 1</w:t>
      </w:r>
      <w:r w:rsidRPr="00385B46">
        <w:rPr>
          <w:i/>
          <w:lang w:val="en-US"/>
        </w:rPr>
        <w:t>.</w:t>
      </w:r>
      <w:commentRangeStart w:id="42"/>
      <w:r w:rsidRPr="00385B46">
        <w:rPr>
          <w:lang w:val="en-US"/>
        </w:rPr>
        <w:t>1</w:t>
      </w:r>
      <w:commentRangeEnd w:id="42"/>
      <w:r w:rsidR="00523AA6">
        <w:rPr>
          <w:rStyle w:val="Marquedecommentaire"/>
        </w:rPr>
        <w:commentReference w:id="42"/>
      </w:r>
    </w:p>
    <w:p w14:paraId="5D62DF0F" w14:textId="77777777" w:rsidR="00486271" w:rsidRPr="00385B46" w:rsidRDefault="009D03B6">
      <w:pPr>
        <w:ind w:left="22" w:right="750"/>
        <w:rPr>
          <w:lang w:val="en-US"/>
        </w:rPr>
      </w:pPr>
      <w:r w:rsidRPr="00385B46">
        <w:rPr>
          <w:lang w:val="en-US"/>
        </w:rPr>
        <w:t>[20].</w:t>
      </w:r>
    </w:p>
    <w:p w14:paraId="351422CF" w14:textId="77777777" w:rsidR="00486271" w:rsidRPr="00385B46" w:rsidRDefault="009D03B6">
      <w:pPr>
        <w:pStyle w:val="Titre1"/>
        <w:tabs>
          <w:tab w:val="center" w:pos="4034"/>
        </w:tabs>
        <w:ind w:left="0" w:firstLine="0"/>
        <w:rPr>
          <w:lang w:val="en-US"/>
        </w:rPr>
      </w:pPr>
      <w:r w:rsidRPr="00385B46">
        <w:rPr>
          <w:lang w:val="en-US"/>
        </w:rPr>
        <w:t>1.5</w:t>
      </w:r>
      <w:r w:rsidRPr="00385B46">
        <w:rPr>
          <w:lang w:val="en-US"/>
        </w:rPr>
        <w:tab/>
        <w:t>Seabirds abundance modeling with count data</w:t>
      </w:r>
    </w:p>
    <w:p w14:paraId="6088294D" w14:textId="77777777" w:rsidR="00486271" w:rsidRPr="00385B46" w:rsidRDefault="009D03B6">
      <w:pPr>
        <w:spacing w:after="348"/>
        <w:ind w:left="22" w:right="700"/>
        <w:jc w:val="left"/>
        <w:rPr>
          <w:lang w:val="en-US"/>
        </w:rPr>
      </w:pPr>
      <w:commentRangeStart w:id="43"/>
      <w:r w:rsidRPr="00385B46">
        <w:rPr>
          <w:lang w:val="en-US"/>
        </w:rPr>
        <w:t xml:space="preserve">In a second time, </w:t>
      </w:r>
      <w:commentRangeEnd w:id="43"/>
      <w:r w:rsidR="00523AA6">
        <w:rPr>
          <w:rStyle w:val="Marquedecommentaire"/>
        </w:rPr>
        <w:commentReference w:id="43"/>
      </w:r>
      <w:r w:rsidRPr="00385B46">
        <w:rPr>
          <w:lang w:val="en-US"/>
        </w:rPr>
        <w:t xml:space="preserve">we tried to infer seabird abundance using N-mixture models [21, 22]. </w:t>
      </w:r>
      <w:proofErr w:type="gramStart"/>
      <w:r w:rsidRPr="00385B46">
        <w:rPr>
          <w:lang w:val="en-US"/>
        </w:rPr>
        <w:t>Similarly</w:t>
      </w:r>
      <w:proofErr w:type="gramEnd"/>
      <w:r w:rsidRPr="00385B46">
        <w:rPr>
          <w:lang w:val="en-US"/>
        </w:rPr>
        <w:t xml:space="preserve"> to occupancy models, N-mixture models have a hierarchical structure where the observation is defined conditional on the latent process describing the true abundance [21, 22].</w:t>
      </w:r>
    </w:p>
    <w:p w14:paraId="62A56176" w14:textId="77777777" w:rsidR="00486271" w:rsidRPr="00385B46" w:rsidRDefault="009D03B6">
      <w:pPr>
        <w:pStyle w:val="Titre2"/>
        <w:tabs>
          <w:tab w:val="center" w:pos="1705"/>
        </w:tabs>
        <w:spacing w:after="192"/>
        <w:ind w:left="0" w:firstLine="0"/>
        <w:rPr>
          <w:lang w:val="en-US"/>
        </w:rPr>
      </w:pPr>
      <w:r w:rsidRPr="00385B46">
        <w:rPr>
          <w:lang w:val="en-US"/>
        </w:rPr>
        <w:t>1.5.1</w:t>
      </w:r>
      <w:r w:rsidRPr="00385B46">
        <w:rPr>
          <w:lang w:val="en-US"/>
        </w:rPr>
        <w:tab/>
        <w:t>Latent process</w:t>
      </w:r>
    </w:p>
    <w:p w14:paraId="7D98DAAF" w14:textId="77777777" w:rsidR="00486271" w:rsidRPr="00385B46" w:rsidRDefault="009D03B6">
      <w:pPr>
        <w:spacing w:after="242"/>
        <w:ind w:left="22" w:right="750"/>
        <w:rPr>
          <w:lang w:val="en-US"/>
        </w:rPr>
      </w:pPr>
      <w:r w:rsidRPr="00385B46">
        <w:rPr>
          <w:lang w:val="en-US"/>
        </w:rPr>
        <w:t xml:space="preserve">Let </w:t>
      </w:r>
      <w:r w:rsidRPr="00385B46">
        <w:rPr>
          <w:i/>
          <w:lang w:val="en-US"/>
        </w:rPr>
        <w:t>N</w:t>
      </w:r>
      <w:r w:rsidRPr="00385B46">
        <w:rPr>
          <w:i/>
          <w:vertAlign w:val="subscript"/>
          <w:lang w:val="en-US"/>
        </w:rPr>
        <w:t xml:space="preserve">j </w:t>
      </w:r>
      <w:r w:rsidRPr="00385B46">
        <w:rPr>
          <w:lang w:val="en-US"/>
        </w:rPr>
        <w:t>represent the true abundance at site j. This latent variable is assumed to follow a Poisson distribution:</w:t>
      </w:r>
    </w:p>
    <w:p w14:paraId="6C0A5E36" w14:textId="77777777" w:rsidR="00486271" w:rsidRPr="00FC319E" w:rsidRDefault="009D03B6">
      <w:pPr>
        <w:spacing w:after="0" w:line="259" w:lineRule="auto"/>
        <w:ind w:left="10" w:right="770"/>
        <w:jc w:val="center"/>
        <w:rPr>
          <w:lang w:val="en-US"/>
          <w:rPrChange w:id="44" w:author="Valentin Lauret" w:date="2024-05-14T00:19:00Z">
            <w:rPr/>
          </w:rPrChange>
        </w:rPr>
      </w:pPr>
      <w:r w:rsidRPr="00FC319E">
        <w:rPr>
          <w:i/>
          <w:lang w:val="en-US"/>
          <w:rPrChange w:id="45" w:author="Valentin Lauret" w:date="2024-05-14T00:19:00Z">
            <w:rPr>
              <w:i/>
            </w:rPr>
          </w:rPrChange>
        </w:rPr>
        <w:t>N</w:t>
      </w:r>
      <w:r w:rsidRPr="00FC319E">
        <w:rPr>
          <w:i/>
          <w:vertAlign w:val="subscript"/>
          <w:lang w:val="en-US"/>
          <w:rPrChange w:id="46" w:author="Valentin Lauret" w:date="2024-05-14T00:19:00Z">
            <w:rPr>
              <w:i/>
              <w:vertAlign w:val="subscript"/>
            </w:rPr>
          </w:rPrChange>
        </w:rPr>
        <w:t xml:space="preserve">j </w:t>
      </w:r>
      <w:r w:rsidRPr="00FC319E">
        <w:rPr>
          <w:lang w:val="en-US"/>
          <w:rPrChange w:id="47" w:author="Valentin Lauret" w:date="2024-05-14T00:19:00Z">
            <w:rPr/>
          </w:rPrChange>
        </w:rPr>
        <w:t xml:space="preserve">∼ </w:t>
      </w:r>
      <w:r w:rsidRPr="00FC319E">
        <w:rPr>
          <w:i/>
          <w:lang w:val="en-US"/>
          <w:rPrChange w:id="48" w:author="Valentin Lauret" w:date="2024-05-14T00:19:00Z">
            <w:rPr>
              <w:i/>
            </w:rPr>
          </w:rPrChange>
        </w:rPr>
        <w:t>Poisson</w:t>
      </w:r>
      <w:r w:rsidRPr="00FC319E">
        <w:rPr>
          <w:lang w:val="en-US"/>
          <w:rPrChange w:id="49" w:author="Valentin Lauret" w:date="2024-05-14T00:19:00Z">
            <w:rPr/>
          </w:rPrChange>
        </w:rPr>
        <w:t>(</w:t>
      </w:r>
      <w:r>
        <w:rPr>
          <w:i/>
        </w:rPr>
        <w:t>λ</w:t>
      </w:r>
      <w:r w:rsidRPr="00FC319E">
        <w:rPr>
          <w:i/>
          <w:vertAlign w:val="subscript"/>
          <w:lang w:val="en-US"/>
          <w:rPrChange w:id="50" w:author="Valentin Lauret" w:date="2024-05-14T00:19:00Z">
            <w:rPr>
              <w:i/>
              <w:vertAlign w:val="subscript"/>
            </w:rPr>
          </w:rPrChange>
        </w:rPr>
        <w:t>j</w:t>
      </w:r>
      <w:r w:rsidRPr="00FC319E">
        <w:rPr>
          <w:lang w:val="en-US"/>
          <w:rPrChange w:id="51" w:author="Valentin Lauret" w:date="2024-05-14T00:19:00Z">
            <w:rPr/>
          </w:rPrChange>
        </w:rPr>
        <w:t>)</w:t>
      </w:r>
    </w:p>
    <w:p w14:paraId="64CD3A85" w14:textId="77777777" w:rsidR="00486271" w:rsidRPr="00FC319E" w:rsidRDefault="009D03B6">
      <w:pPr>
        <w:spacing w:after="4" w:line="259" w:lineRule="auto"/>
        <w:ind w:left="10" w:right="755"/>
        <w:jc w:val="right"/>
        <w:rPr>
          <w:lang w:val="en-US"/>
          <w:rPrChange w:id="52" w:author="Valentin Lauret" w:date="2024-05-14T00:19:00Z">
            <w:rPr/>
          </w:rPrChange>
        </w:rPr>
      </w:pPr>
      <w:r w:rsidRPr="00FC319E">
        <w:rPr>
          <w:lang w:val="en-US"/>
          <w:rPrChange w:id="53" w:author="Valentin Lauret" w:date="2024-05-14T00:19:00Z">
            <w:rPr/>
          </w:rPrChange>
        </w:rPr>
        <w:t>(3)</w:t>
      </w:r>
    </w:p>
    <w:p w14:paraId="304AF8BA" w14:textId="661D1937" w:rsidR="00486271" w:rsidRPr="00E269A3" w:rsidRDefault="009D03B6" w:rsidP="00385B46">
      <w:pPr>
        <w:spacing w:after="215" w:line="219" w:lineRule="auto"/>
        <w:ind w:left="4423" w:right="4657" w:firstLine="0"/>
        <w:jc w:val="left"/>
        <w:rPr>
          <w:lang w:val="en-US"/>
        </w:rPr>
      </w:pPr>
      <w:r w:rsidRPr="00E269A3">
        <w:rPr>
          <w:i/>
          <w:lang w:val="en-US"/>
        </w:rPr>
        <w:t>log</w:t>
      </w:r>
      <w:r w:rsidRPr="00E269A3">
        <w:rPr>
          <w:lang w:val="en-US"/>
        </w:rPr>
        <w:t>(</w:t>
      </w:r>
      <w:r>
        <w:rPr>
          <w:i/>
        </w:rPr>
        <w:t>λ</w:t>
      </w:r>
      <w:r w:rsidRPr="00E269A3">
        <w:rPr>
          <w:i/>
          <w:vertAlign w:val="subscript"/>
          <w:lang w:val="en-US"/>
        </w:rPr>
        <w:t>j</w:t>
      </w:r>
      <w:r w:rsidRPr="00E269A3">
        <w:rPr>
          <w:lang w:val="en-US"/>
        </w:rPr>
        <w:t xml:space="preserve">) = </w:t>
      </w:r>
      <w:proofErr w:type="spellStart"/>
      <w:r w:rsidRPr="00E269A3">
        <w:rPr>
          <w:i/>
          <w:lang w:val="en-US"/>
        </w:rPr>
        <w:t>X</w:t>
      </w:r>
      <w:r w:rsidRPr="00E269A3">
        <w:rPr>
          <w:i/>
          <w:vertAlign w:val="subscript"/>
          <w:lang w:val="en-US"/>
        </w:rPr>
        <w:t>j</w:t>
      </w:r>
      <w:proofErr w:type="spellEnd"/>
      <w:r w:rsidRPr="00E269A3">
        <w:rPr>
          <w:i/>
          <w:vertAlign w:val="subscript"/>
          <w:lang w:val="en-US"/>
        </w:rPr>
        <w:t xml:space="preserve"> </w:t>
      </w:r>
      <w:r>
        <w:rPr>
          <w:i/>
        </w:rPr>
        <w:t>β</w:t>
      </w:r>
    </w:p>
    <w:p w14:paraId="4734CD70" w14:textId="30714915" w:rsidR="00486271" w:rsidRPr="00385B46" w:rsidRDefault="009D03B6">
      <w:pPr>
        <w:spacing w:after="349"/>
        <w:ind w:left="389" w:right="750"/>
        <w:rPr>
          <w:lang w:val="en-US"/>
        </w:rPr>
      </w:pPr>
      <w:r w:rsidRPr="00385B46">
        <w:rPr>
          <w:lang w:val="en-US"/>
        </w:rPr>
        <w:t xml:space="preserve">The Poisson mean </w:t>
      </w:r>
      <w:r>
        <w:rPr>
          <w:i/>
        </w:rPr>
        <w:t>λ</w:t>
      </w:r>
      <w:r w:rsidRPr="00385B46">
        <w:rPr>
          <w:i/>
          <w:lang w:val="en-US"/>
        </w:rPr>
        <w:t xml:space="preserve"> </w:t>
      </w:r>
      <w:r w:rsidRPr="00385B46">
        <w:rPr>
          <w:lang w:val="en-US"/>
        </w:rPr>
        <w:t>is a function of site</w:t>
      </w:r>
      <w:ins w:id="54" w:author="Valentin Lauret" w:date="2024-05-14T00:34:00Z">
        <w:r w:rsidR="00866477">
          <w:rPr>
            <w:lang w:val="en-US"/>
          </w:rPr>
          <w:t>-</w:t>
        </w:r>
      </w:ins>
      <w:del w:id="55" w:author="Valentin Lauret" w:date="2024-05-14T00:34:00Z">
        <w:r w:rsidRPr="00385B46" w:rsidDel="00866477">
          <w:rPr>
            <w:lang w:val="en-US"/>
          </w:rPr>
          <w:delText xml:space="preserve"> </w:delText>
        </w:r>
      </w:del>
      <w:r w:rsidRPr="00385B46">
        <w:rPr>
          <w:lang w:val="en-US"/>
        </w:rPr>
        <w:t>specific covariates.</w:t>
      </w:r>
    </w:p>
    <w:p w14:paraId="4FBA21AC" w14:textId="77777777" w:rsidR="00486271" w:rsidRPr="00385B46" w:rsidRDefault="009D03B6">
      <w:pPr>
        <w:pStyle w:val="Titre2"/>
        <w:tabs>
          <w:tab w:val="center" w:pos="2028"/>
        </w:tabs>
        <w:ind w:left="0" w:firstLine="0"/>
        <w:rPr>
          <w:lang w:val="en-US"/>
        </w:rPr>
      </w:pPr>
      <w:r w:rsidRPr="00385B46">
        <w:rPr>
          <w:lang w:val="en-US"/>
        </w:rPr>
        <w:t>1.5.2</w:t>
      </w:r>
      <w:r w:rsidRPr="00385B46">
        <w:rPr>
          <w:lang w:val="en-US"/>
        </w:rPr>
        <w:tab/>
        <w:t>Observation process</w:t>
      </w:r>
    </w:p>
    <w:p w14:paraId="32AA911C" w14:textId="734AF4EB" w:rsidR="00486271" w:rsidRPr="00385B46" w:rsidRDefault="009D03B6">
      <w:pPr>
        <w:spacing w:after="69"/>
        <w:ind w:left="22" w:right="750"/>
        <w:rPr>
          <w:lang w:val="en-US"/>
        </w:rPr>
      </w:pPr>
      <w:del w:id="56" w:author="Valentin Lauret" w:date="2024-05-14T00:35:00Z">
        <w:r w:rsidRPr="00385B46" w:rsidDel="00866477">
          <w:rPr>
            <w:lang w:val="en-US"/>
          </w:rPr>
          <w:delText xml:space="preserve">Again, </w:delText>
        </w:r>
      </w:del>
      <w:ins w:id="57" w:author="Valentin Lauret" w:date="2024-05-14T00:35:00Z">
        <w:r w:rsidR="00866477">
          <w:rPr>
            <w:lang w:val="en-US"/>
          </w:rPr>
          <w:t>T</w:t>
        </w:r>
        <w:r w:rsidR="00866477" w:rsidRPr="00385B46">
          <w:rPr>
            <w:lang w:val="en-US"/>
          </w:rPr>
          <w:t xml:space="preserve">o accommodate differences in the </w:t>
        </w:r>
        <w:r w:rsidR="00866477">
          <w:rPr>
            <w:lang w:val="en-US"/>
          </w:rPr>
          <w:t>monitoring</w:t>
        </w:r>
        <w:r w:rsidR="00866477" w:rsidRPr="00385B46">
          <w:rPr>
            <w:lang w:val="en-US"/>
          </w:rPr>
          <w:t xml:space="preserve"> </w:t>
        </w:r>
        <w:r w:rsidR="00866477" w:rsidRPr="00385B46">
          <w:rPr>
            <w:lang w:val="en-US"/>
          </w:rPr>
          <w:t>process</w:t>
        </w:r>
        <w:r w:rsidR="00866477" w:rsidRPr="00385B46">
          <w:rPr>
            <w:lang w:val="en-US"/>
          </w:rPr>
          <w:t xml:space="preserve"> </w:t>
        </w:r>
      </w:ins>
      <w:r w:rsidRPr="00385B46">
        <w:rPr>
          <w:lang w:val="en-US"/>
        </w:rPr>
        <w:t>we employ an integrated model with a separate</w:t>
      </w:r>
      <w:ins w:id="58" w:author="Valentin Lauret" w:date="2024-05-14T00:34:00Z">
        <w:r w:rsidR="00866477">
          <w:rPr>
            <w:lang w:val="en-US"/>
          </w:rPr>
          <w:t xml:space="preserve"> observ</w:t>
        </w:r>
      </w:ins>
      <w:ins w:id="59" w:author="Valentin Lauret" w:date="2024-05-14T00:35:00Z">
        <w:r w:rsidR="00866477">
          <w:rPr>
            <w:lang w:val="en-US"/>
          </w:rPr>
          <w:t>ation</w:t>
        </w:r>
      </w:ins>
      <w:r w:rsidRPr="00385B46">
        <w:rPr>
          <w:lang w:val="en-US"/>
        </w:rPr>
        <w:t xml:space="preserve"> model for each dataset</w:t>
      </w:r>
      <w:del w:id="60" w:author="Valentin Lauret" w:date="2024-05-14T00:35:00Z">
        <w:r w:rsidRPr="00385B46" w:rsidDel="00866477">
          <w:rPr>
            <w:lang w:val="en-US"/>
          </w:rPr>
          <w:delText xml:space="preserve"> to accommodate differences in the observation process</w:delText>
        </w:r>
      </w:del>
      <w:r w:rsidRPr="00385B46">
        <w:rPr>
          <w:lang w:val="en-US"/>
        </w:rPr>
        <w:t>. The real number of individuals at a site</w:t>
      </w:r>
      <w:ins w:id="61" w:author="Valentin Lauret" w:date="2024-05-14T00:35:00Z">
        <w:r w:rsidR="00235B96">
          <w:rPr>
            <w:lang w:val="en-US"/>
          </w:rPr>
          <w:t xml:space="preserve"> j, Nj,</w:t>
        </w:r>
      </w:ins>
      <w:r w:rsidRPr="00385B46">
        <w:rPr>
          <w:lang w:val="en-US"/>
        </w:rPr>
        <w:t xml:space="preserve"> is consistent across all datasets, but</w:t>
      </w:r>
      <w:ins w:id="62" w:author="Valentin Lauret" w:date="2024-05-14T00:36:00Z">
        <w:r w:rsidR="00235B96">
          <w:rPr>
            <w:lang w:val="en-US"/>
          </w:rPr>
          <w:t>,</w:t>
        </w:r>
      </w:ins>
      <w:r w:rsidRPr="00385B46">
        <w:rPr>
          <w:lang w:val="en-US"/>
        </w:rPr>
        <w:t xml:space="preserve"> </w:t>
      </w:r>
      <w:proofErr w:type="spellStart"/>
      <w:ins w:id="63" w:author="Valentin Lauret" w:date="2024-05-14T00:36:00Z">
        <w:r w:rsidR="00235B96">
          <w:rPr>
            <w:lang w:val="en-US"/>
          </w:rPr>
          <w:t>N^pbs</w:t>
        </w:r>
        <w:proofErr w:type="spellEnd"/>
        <w:r w:rsidR="00235B96">
          <w:rPr>
            <w:lang w:val="en-US"/>
          </w:rPr>
          <w:t xml:space="preserve">, </w:t>
        </w:r>
      </w:ins>
      <w:r w:rsidRPr="00385B46">
        <w:rPr>
          <w:lang w:val="en-US"/>
        </w:rPr>
        <w:t xml:space="preserve">the number of observed individuals varies for each dataset. The observed number of individuals </w:t>
      </w:r>
      <w:proofErr w:type="spellStart"/>
      <w:proofErr w:type="gramStart"/>
      <w:r w:rsidRPr="00385B46">
        <w:rPr>
          <w:i/>
          <w:lang w:val="en-US"/>
        </w:rPr>
        <w:t>N</w:t>
      </w:r>
      <w:r w:rsidRPr="00385B46">
        <w:rPr>
          <w:i/>
          <w:vertAlign w:val="subscript"/>
          <w:lang w:val="en-US"/>
        </w:rPr>
        <w:t>j,k</w:t>
      </w:r>
      <w:proofErr w:type="gramEnd"/>
      <w:r w:rsidRPr="00385B46">
        <w:rPr>
          <w:i/>
          <w:vertAlign w:val="subscript"/>
          <w:lang w:val="en-US"/>
        </w:rPr>
        <w:t>,r</w:t>
      </w:r>
      <w:r w:rsidRPr="00385B46">
        <w:rPr>
          <w:i/>
          <w:vertAlign w:val="superscript"/>
          <w:lang w:val="en-US"/>
        </w:rPr>
        <w:t>obs</w:t>
      </w:r>
      <w:proofErr w:type="spellEnd"/>
      <w:r w:rsidRPr="00385B46">
        <w:rPr>
          <w:i/>
          <w:vertAlign w:val="superscript"/>
          <w:lang w:val="en-US"/>
        </w:rPr>
        <w:t xml:space="preserve"> </w:t>
      </w:r>
      <w:r w:rsidRPr="00385B46">
        <w:rPr>
          <w:lang w:val="en-US"/>
        </w:rPr>
        <w:t xml:space="preserve">is assumed to follow a </w:t>
      </w:r>
      <w:commentRangeStart w:id="64"/>
      <w:del w:id="65" w:author="Valentin Lauret" w:date="2024-05-14T00:36:00Z">
        <w:r w:rsidRPr="00385B46" w:rsidDel="00235B96">
          <w:rPr>
            <w:lang w:val="en-US"/>
          </w:rPr>
          <w:delText xml:space="preserve">Bernoulli </w:delText>
        </w:r>
      </w:del>
      <w:commentRangeEnd w:id="64"/>
      <w:ins w:id="66" w:author="Valentin Lauret" w:date="2024-05-14T00:36:00Z">
        <w:r w:rsidR="00235B96" w:rsidRPr="00385B46">
          <w:rPr>
            <w:lang w:val="en-US"/>
          </w:rPr>
          <w:t>B</w:t>
        </w:r>
        <w:r w:rsidR="00235B96">
          <w:rPr>
            <w:lang w:val="en-US"/>
          </w:rPr>
          <w:t>inomial</w:t>
        </w:r>
        <w:r w:rsidR="00235B96" w:rsidRPr="00385B46">
          <w:rPr>
            <w:lang w:val="en-US"/>
          </w:rPr>
          <w:t xml:space="preserve"> </w:t>
        </w:r>
      </w:ins>
      <w:r w:rsidR="00F75388">
        <w:rPr>
          <w:rStyle w:val="Marquedecommentaire"/>
        </w:rPr>
        <w:commentReference w:id="64"/>
      </w:r>
      <w:r w:rsidRPr="00385B46">
        <w:rPr>
          <w:lang w:val="en-US"/>
        </w:rPr>
        <w:t xml:space="preserve">distribution conditional on the true number of individual </w:t>
      </w:r>
      <w:r w:rsidRPr="00385B46">
        <w:rPr>
          <w:i/>
          <w:lang w:val="en-US"/>
        </w:rPr>
        <w:t>N</w:t>
      </w:r>
      <w:r w:rsidRPr="00385B46">
        <w:rPr>
          <w:i/>
          <w:vertAlign w:val="subscript"/>
          <w:lang w:val="en-US"/>
        </w:rPr>
        <w:t>j</w:t>
      </w:r>
      <w:r w:rsidRPr="00385B46">
        <w:rPr>
          <w:lang w:val="en-US"/>
        </w:rPr>
        <w:t>:</w:t>
      </w:r>
    </w:p>
    <w:p w14:paraId="548DBFE7" w14:textId="77777777" w:rsidR="00486271" w:rsidRPr="00385B46" w:rsidRDefault="009D03B6">
      <w:pPr>
        <w:spacing w:after="0" w:line="259" w:lineRule="auto"/>
        <w:ind w:left="0" w:right="770" w:firstLine="0"/>
        <w:jc w:val="center"/>
        <w:rPr>
          <w:lang w:val="en-US"/>
        </w:rPr>
      </w:pPr>
      <w:proofErr w:type="spellStart"/>
      <w:proofErr w:type="gramStart"/>
      <w:r w:rsidRPr="00385B46">
        <w:rPr>
          <w:i/>
          <w:lang w:val="en-US"/>
        </w:rPr>
        <w:t>N</w:t>
      </w:r>
      <w:r w:rsidRPr="00385B46">
        <w:rPr>
          <w:i/>
          <w:sz w:val="16"/>
          <w:lang w:val="en-US"/>
        </w:rPr>
        <w:t>j,k</w:t>
      </w:r>
      <w:proofErr w:type="gramEnd"/>
      <w:r w:rsidRPr="00385B46">
        <w:rPr>
          <w:i/>
          <w:sz w:val="16"/>
          <w:lang w:val="en-US"/>
        </w:rPr>
        <w:t>,robs</w:t>
      </w:r>
      <w:proofErr w:type="spellEnd"/>
      <w:r w:rsidRPr="00385B46">
        <w:rPr>
          <w:i/>
          <w:sz w:val="16"/>
          <w:lang w:val="en-US"/>
        </w:rPr>
        <w:t xml:space="preserve"> </w:t>
      </w:r>
      <w:r w:rsidRPr="00385B46">
        <w:rPr>
          <w:lang w:val="en-US"/>
        </w:rPr>
        <w:t xml:space="preserve">∼ </w:t>
      </w:r>
      <w:commentRangeStart w:id="67"/>
      <w:r w:rsidRPr="00385B46">
        <w:rPr>
          <w:i/>
          <w:lang w:val="en-US"/>
        </w:rPr>
        <w:t>Bernoulli</w:t>
      </w:r>
      <w:commentRangeEnd w:id="67"/>
      <w:r w:rsidR="00F75388">
        <w:rPr>
          <w:rStyle w:val="Marquedecommentaire"/>
        </w:rPr>
        <w:commentReference w:id="67"/>
      </w:r>
      <w:r w:rsidRPr="00385B46">
        <w:rPr>
          <w:lang w:val="en-US"/>
        </w:rPr>
        <w:t>(</w:t>
      </w:r>
      <w:proofErr w:type="spellStart"/>
      <w:r w:rsidRPr="00385B46">
        <w:rPr>
          <w:i/>
          <w:lang w:val="en-US"/>
        </w:rPr>
        <w:t>p</w:t>
      </w:r>
      <w:r w:rsidRPr="00385B46">
        <w:rPr>
          <w:i/>
          <w:sz w:val="16"/>
          <w:lang w:val="en-US"/>
        </w:rPr>
        <w:t>j,k,r</w:t>
      </w:r>
      <w:r w:rsidRPr="00385B46">
        <w:rPr>
          <w:i/>
          <w:lang w:val="en-US"/>
        </w:rPr>
        <w:t>,N</w:t>
      </w:r>
      <w:r w:rsidRPr="00385B46">
        <w:rPr>
          <w:i/>
          <w:sz w:val="16"/>
          <w:lang w:val="en-US"/>
        </w:rPr>
        <w:t>j</w:t>
      </w:r>
      <w:proofErr w:type="spellEnd"/>
      <w:r w:rsidRPr="00385B46">
        <w:rPr>
          <w:lang w:val="en-US"/>
        </w:rPr>
        <w:t>)</w:t>
      </w:r>
    </w:p>
    <w:p w14:paraId="5D07EDDD" w14:textId="77777777" w:rsidR="00486271" w:rsidRPr="00385B46" w:rsidRDefault="009D03B6">
      <w:pPr>
        <w:spacing w:after="238" w:line="219" w:lineRule="auto"/>
        <w:ind w:left="3087" w:right="0" w:firstLine="6965"/>
        <w:jc w:val="left"/>
        <w:rPr>
          <w:lang w:val="en-US"/>
        </w:rPr>
      </w:pPr>
      <w:r w:rsidRPr="00385B46">
        <w:rPr>
          <w:lang w:val="en-US"/>
        </w:rPr>
        <w:t xml:space="preserve">(4) </w:t>
      </w:r>
      <w:r w:rsidRPr="00385B46">
        <w:rPr>
          <w:i/>
          <w:lang w:val="en-US"/>
        </w:rPr>
        <w:t>logit</w:t>
      </w:r>
      <w:r w:rsidRPr="00385B46">
        <w:rPr>
          <w:lang w:val="en-US"/>
        </w:rPr>
        <w:t>(</w:t>
      </w:r>
      <w:proofErr w:type="spellStart"/>
      <w:proofErr w:type="gramStart"/>
      <w:r w:rsidRPr="00385B46">
        <w:rPr>
          <w:i/>
          <w:lang w:val="en-US"/>
        </w:rPr>
        <w:t>p</w:t>
      </w:r>
      <w:r w:rsidRPr="00385B46">
        <w:rPr>
          <w:i/>
          <w:sz w:val="16"/>
          <w:lang w:val="en-US"/>
        </w:rPr>
        <w:t>j,k</w:t>
      </w:r>
      <w:proofErr w:type="gramEnd"/>
      <w:r w:rsidRPr="00385B46">
        <w:rPr>
          <w:i/>
          <w:sz w:val="16"/>
          <w:lang w:val="en-US"/>
        </w:rPr>
        <w:t>,r</w:t>
      </w:r>
      <w:proofErr w:type="spellEnd"/>
      <w:r w:rsidRPr="00385B46">
        <w:rPr>
          <w:lang w:val="en-US"/>
        </w:rPr>
        <w:t xml:space="preserve">) = </w:t>
      </w:r>
      <w:commentRangeStart w:id="68"/>
      <w:r>
        <w:rPr>
          <w:i/>
        </w:rPr>
        <w:t>α</w:t>
      </w:r>
      <w:r w:rsidRPr="00385B46">
        <w:rPr>
          <w:i/>
          <w:sz w:val="16"/>
          <w:lang w:val="en-US"/>
        </w:rPr>
        <w:t>r</w:t>
      </w:r>
      <w:r w:rsidRPr="00385B46">
        <w:rPr>
          <w:sz w:val="16"/>
          <w:lang w:val="en-US"/>
        </w:rPr>
        <w:t xml:space="preserve">0 </w:t>
      </w:r>
      <w:commentRangeEnd w:id="68"/>
      <w:r w:rsidR="00F75388">
        <w:rPr>
          <w:rStyle w:val="Marquedecommentaire"/>
        </w:rPr>
        <w:commentReference w:id="68"/>
      </w:r>
      <w:r w:rsidRPr="00385B46">
        <w:rPr>
          <w:lang w:val="en-US"/>
        </w:rPr>
        <w:t xml:space="preserve">+ </w:t>
      </w:r>
      <w:r>
        <w:rPr>
          <w:i/>
        </w:rPr>
        <w:t>α</w:t>
      </w:r>
      <w:r w:rsidRPr="00385B46">
        <w:rPr>
          <w:i/>
          <w:sz w:val="16"/>
          <w:lang w:val="en-US"/>
        </w:rPr>
        <w:t>r</w:t>
      </w:r>
      <w:r w:rsidRPr="00385B46">
        <w:rPr>
          <w:sz w:val="16"/>
          <w:lang w:val="en-US"/>
        </w:rPr>
        <w:t>1</w:t>
      </w:r>
      <w:r w:rsidRPr="00385B46">
        <w:rPr>
          <w:i/>
          <w:lang w:val="en-US"/>
        </w:rPr>
        <w:t xml:space="preserve">transect </w:t>
      </w:r>
      <w:proofErr w:type="spellStart"/>
      <w:r w:rsidRPr="00385B46">
        <w:rPr>
          <w:i/>
          <w:lang w:val="en-US"/>
        </w:rPr>
        <w:t>length</w:t>
      </w:r>
      <w:r w:rsidRPr="00385B46">
        <w:rPr>
          <w:i/>
          <w:sz w:val="16"/>
          <w:lang w:val="en-US"/>
        </w:rPr>
        <w:t>j,k,r</w:t>
      </w:r>
      <w:proofErr w:type="spellEnd"/>
    </w:p>
    <w:p w14:paraId="143D152C" w14:textId="77777777" w:rsidR="00486271" w:rsidRPr="00385B46" w:rsidRDefault="009D03B6">
      <w:pPr>
        <w:spacing w:after="334"/>
        <w:ind w:left="12" w:right="750" w:firstLine="351"/>
        <w:rPr>
          <w:lang w:val="en-US"/>
        </w:rPr>
      </w:pPr>
      <w:r w:rsidRPr="00385B46">
        <w:rPr>
          <w:lang w:val="en-US"/>
        </w:rPr>
        <w:t xml:space="preserve">In other words, each individual at site j has a probability </w:t>
      </w:r>
      <w:proofErr w:type="spellStart"/>
      <w:proofErr w:type="gramStart"/>
      <w:r w:rsidRPr="00385B46">
        <w:rPr>
          <w:i/>
          <w:lang w:val="en-US"/>
        </w:rPr>
        <w:t>p</w:t>
      </w:r>
      <w:r w:rsidRPr="00385B46">
        <w:rPr>
          <w:i/>
          <w:vertAlign w:val="subscript"/>
          <w:lang w:val="en-US"/>
        </w:rPr>
        <w:t>j,k</w:t>
      </w:r>
      <w:proofErr w:type="gramEnd"/>
      <w:r w:rsidRPr="00385B46">
        <w:rPr>
          <w:i/>
          <w:vertAlign w:val="subscript"/>
          <w:lang w:val="en-US"/>
        </w:rPr>
        <w:t>,r</w:t>
      </w:r>
      <w:proofErr w:type="spellEnd"/>
      <w:r w:rsidRPr="00385B46">
        <w:rPr>
          <w:i/>
          <w:vertAlign w:val="subscript"/>
          <w:lang w:val="en-US"/>
        </w:rPr>
        <w:t xml:space="preserve"> </w:t>
      </w:r>
      <w:r w:rsidRPr="00385B46">
        <w:rPr>
          <w:lang w:val="en-US"/>
        </w:rPr>
        <w:t xml:space="preserve">of being detected. Detection is considered independent for each individual. The detection probability </w:t>
      </w:r>
      <w:proofErr w:type="spellStart"/>
      <w:proofErr w:type="gramStart"/>
      <w:r w:rsidRPr="00385B46">
        <w:rPr>
          <w:i/>
          <w:lang w:val="en-US"/>
        </w:rPr>
        <w:t>p</w:t>
      </w:r>
      <w:r w:rsidRPr="00385B46">
        <w:rPr>
          <w:i/>
          <w:vertAlign w:val="subscript"/>
          <w:lang w:val="en-US"/>
        </w:rPr>
        <w:t>j,k</w:t>
      </w:r>
      <w:proofErr w:type="gramEnd"/>
      <w:r w:rsidRPr="00385B46">
        <w:rPr>
          <w:i/>
          <w:vertAlign w:val="subscript"/>
          <w:lang w:val="en-US"/>
        </w:rPr>
        <w:t>,r</w:t>
      </w:r>
      <w:proofErr w:type="spellEnd"/>
      <w:r w:rsidRPr="00385B46">
        <w:rPr>
          <w:i/>
          <w:vertAlign w:val="subscript"/>
          <w:lang w:val="en-US"/>
        </w:rPr>
        <w:t xml:space="preserve"> </w:t>
      </w:r>
      <w:r w:rsidRPr="00385B46">
        <w:rPr>
          <w:lang w:val="en-US"/>
        </w:rPr>
        <w:t>is a function of the sampling effort, measured by the length of the transect crossing the cells.</w:t>
      </w:r>
    </w:p>
    <w:p w14:paraId="06620351" w14:textId="77777777" w:rsidR="00486271" w:rsidRPr="00385B46" w:rsidRDefault="009D03B6">
      <w:pPr>
        <w:pStyle w:val="Titre2"/>
        <w:tabs>
          <w:tab w:val="center" w:pos="1625"/>
        </w:tabs>
        <w:ind w:left="0" w:firstLine="0"/>
        <w:rPr>
          <w:lang w:val="en-US"/>
        </w:rPr>
      </w:pPr>
      <w:r w:rsidRPr="00385B46">
        <w:rPr>
          <w:lang w:val="en-US"/>
        </w:rPr>
        <w:t>1.5.3</w:t>
      </w:r>
      <w:r w:rsidRPr="00385B46">
        <w:rPr>
          <w:lang w:val="en-US"/>
        </w:rPr>
        <w:tab/>
        <w:t>Model fitting</w:t>
      </w:r>
    </w:p>
    <w:p w14:paraId="7925F517" w14:textId="41E617BB" w:rsidR="00486271" w:rsidRPr="00385B46" w:rsidRDefault="009D03B6">
      <w:pPr>
        <w:spacing w:after="39"/>
        <w:ind w:left="22" w:right="750"/>
        <w:rPr>
          <w:lang w:val="en-US"/>
        </w:rPr>
      </w:pPr>
      <w:r w:rsidRPr="00385B46">
        <w:rPr>
          <w:lang w:val="en-US"/>
        </w:rPr>
        <w:t xml:space="preserve">This model was implemented using Nimble package [23]. We ran 3 MCMC chains with 150,000 iterations each and a burn-in of 15,000 iterations. Convergence was checked </w:t>
      </w:r>
      <w:ins w:id="69" w:author="Coline CANONNE" w:date="2024-05-13T14:03:00Z">
        <w:r w:rsidR="00523AA6">
          <w:rPr>
            <w:lang w:val="en-US"/>
          </w:rPr>
          <w:t xml:space="preserve">visually and </w:t>
        </w:r>
      </w:ins>
      <w:r w:rsidRPr="00385B46">
        <w:rPr>
          <w:lang w:val="en-US"/>
        </w:rPr>
        <w:t xml:space="preserve">by verifying that </w:t>
      </w:r>
      <w:r w:rsidRPr="00385B46">
        <w:rPr>
          <w:i/>
          <w:lang w:val="en-US"/>
        </w:rPr>
        <w:t>R &lt;</w:t>
      </w:r>
      <w:r w:rsidRPr="00385B46">
        <w:rPr>
          <w:lang w:val="en-US"/>
        </w:rPr>
        <w:t>ˆ 1</w:t>
      </w:r>
      <w:r w:rsidRPr="00385B46">
        <w:rPr>
          <w:i/>
          <w:lang w:val="en-US"/>
        </w:rPr>
        <w:t>.</w:t>
      </w:r>
      <w:r w:rsidRPr="00385B46">
        <w:rPr>
          <w:lang w:val="en-US"/>
        </w:rPr>
        <w:t>1</w:t>
      </w:r>
    </w:p>
    <w:p w14:paraId="40387C2D" w14:textId="77777777" w:rsidR="00486271" w:rsidRPr="00385B46" w:rsidRDefault="009D03B6">
      <w:pPr>
        <w:spacing w:after="413"/>
        <w:ind w:left="22" w:right="750"/>
        <w:rPr>
          <w:lang w:val="en-US"/>
        </w:rPr>
      </w:pPr>
      <w:r w:rsidRPr="00385B46">
        <w:rPr>
          <w:lang w:val="en-US"/>
        </w:rPr>
        <w:t>[20].</w:t>
      </w:r>
    </w:p>
    <w:p w14:paraId="520097E6" w14:textId="77777777" w:rsidR="00486271" w:rsidRPr="00385B46" w:rsidRDefault="009D03B6">
      <w:pPr>
        <w:tabs>
          <w:tab w:val="center" w:pos="5062"/>
        </w:tabs>
        <w:spacing w:after="196" w:line="259" w:lineRule="auto"/>
        <w:ind w:left="0" w:right="0" w:firstLine="0"/>
        <w:jc w:val="left"/>
        <w:rPr>
          <w:lang w:val="en-US"/>
        </w:rPr>
      </w:pPr>
      <w:commentRangeStart w:id="70"/>
      <w:r w:rsidRPr="00385B46">
        <w:rPr>
          <w:b/>
          <w:sz w:val="29"/>
          <w:lang w:val="en-US"/>
        </w:rPr>
        <w:lastRenderedPageBreak/>
        <w:t>1.6</w:t>
      </w:r>
      <w:r w:rsidRPr="00385B46">
        <w:rPr>
          <w:b/>
          <w:sz w:val="29"/>
          <w:lang w:val="en-US"/>
        </w:rPr>
        <w:tab/>
        <w:t>Integration of telemetry data for relative space-use modeling</w:t>
      </w:r>
    </w:p>
    <w:p w14:paraId="7BD02C51" w14:textId="77777777" w:rsidR="00486271" w:rsidRPr="00385B46" w:rsidRDefault="009D03B6">
      <w:pPr>
        <w:pStyle w:val="Titre1"/>
        <w:tabs>
          <w:tab w:val="center" w:pos="1868"/>
        </w:tabs>
        <w:spacing w:after="92"/>
        <w:ind w:left="0" w:firstLine="0"/>
        <w:rPr>
          <w:lang w:val="en-US"/>
        </w:rPr>
      </w:pPr>
      <w:r w:rsidRPr="00385B46">
        <w:rPr>
          <w:lang w:val="en-US"/>
        </w:rPr>
        <w:t>1.7</w:t>
      </w:r>
      <w:r w:rsidRPr="00385B46">
        <w:rPr>
          <w:lang w:val="en-US"/>
        </w:rPr>
        <w:tab/>
        <w:t xml:space="preserve">Model </w:t>
      </w:r>
      <w:commentRangeStart w:id="71"/>
      <w:r w:rsidRPr="00385B46">
        <w:rPr>
          <w:lang w:val="en-US"/>
        </w:rPr>
        <w:t>selection</w:t>
      </w:r>
      <w:commentRangeEnd w:id="70"/>
      <w:r w:rsidR="00F75388">
        <w:rPr>
          <w:rStyle w:val="Marquedecommentaire"/>
          <w:b w:val="0"/>
        </w:rPr>
        <w:commentReference w:id="70"/>
      </w:r>
      <w:commentRangeEnd w:id="71"/>
      <w:r w:rsidR="00F75388">
        <w:rPr>
          <w:rStyle w:val="Marquedecommentaire"/>
          <w:b w:val="0"/>
        </w:rPr>
        <w:commentReference w:id="71"/>
      </w:r>
    </w:p>
    <w:p w14:paraId="7C41107D" w14:textId="77777777" w:rsidR="00486271" w:rsidRPr="00385B46" w:rsidRDefault="009D03B6">
      <w:pPr>
        <w:ind w:left="22" w:right="750"/>
        <w:rPr>
          <w:lang w:val="en-US"/>
        </w:rPr>
      </w:pPr>
      <w:r w:rsidRPr="00385B46">
        <w:rPr>
          <w:lang w:val="en-US"/>
        </w:rPr>
        <w:t xml:space="preserve">The selection procedure aimed to maximize </w:t>
      </w:r>
      <w:commentRangeStart w:id="72"/>
      <w:r w:rsidRPr="00385B46">
        <w:rPr>
          <w:lang w:val="en-US"/>
        </w:rPr>
        <w:t>the predictive power of our models</w:t>
      </w:r>
      <w:commentRangeEnd w:id="72"/>
      <w:r w:rsidR="00F75388">
        <w:rPr>
          <w:rStyle w:val="Marquedecommentaire"/>
        </w:rPr>
        <w:commentReference w:id="72"/>
      </w:r>
      <w:r w:rsidRPr="00385B46">
        <w:rPr>
          <w:lang w:val="en-US"/>
        </w:rPr>
        <w:t xml:space="preserve">. For this purpose, we evaluated model performance using two criteria: the Widely Applicable Information Criterion (WAIC) and k-fold cross-validation. In k-fold cross-validation, the model is fitted k times, each time excluding a fraction J/k of the data, with J being the total number of sites, </w:t>
      </w:r>
      <w:commentRangeStart w:id="73"/>
      <w:r w:rsidRPr="00385B46">
        <w:rPr>
          <w:lang w:val="en-US"/>
        </w:rPr>
        <w:t>and then making predictions</w:t>
      </w:r>
      <w:commentRangeEnd w:id="73"/>
      <w:r w:rsidR="00F75388">
        <w:rPr>
          <w:rStyle w:val="Marquedecommentaire"/>
        </w:rPr>
        <w:commentReference w:id="73"/>
      </w:r>
      <w:r w:rsidRPr="00385B46">
        <w:rPr>
          <w:lang w:val="en-US"/>
        </w:rPr>
        <w:t>. Predictive performance is assessed by computing the deviance [24]. When predictive scores were too close, we chose the model with fewer covariates.</w:t>
      </w:r>
    </w:p>
    <w:p w14:paraId="67228F5B" w14:textId="45A3B2AF" w:rsidR="00486271" w:rsidRPr="00385B46" w:rsidRDefault="009D03B6">
      <w:pPr>
        <w:ind w:left="12" w:right="750" w:firstLine="351"/>
        <w:rPr>
          <w:lang w:val="en-US"/>
        </w:rPr>
      </w:pPr>
      <w:r w:rsidRPr="00385B46">
        <w:rPr>
          <w:lang w:val="en-US"/>
        </w:rPr>
        <w:t>Testing all possible models was computationally intensive</w:t>
      </w:r>
      <w:ins w:id="74" w:author="Valentin Lauret" w:date="2024-05-14T00:47:00Z">
        <w:r w:rsidR="00E4732D">
          <w:rPr>
            <w:lang w:val="en-US"/>
          </w:rPr>
          <w:t xml:space="preserve"> leading to 2^8 potential models</w:t>
        </w:r>
      </w:ins>
      <w:r w:rsidRPr="00385B46">
        <w:rPr>
          <w:lang w:val="en-US"/>
        </w:rPr>
        <w:t>, so we implemented a selection procedure in four steps:</w:t>
      </w:r>
    </w:p>
    <w:p w14:paraId="33E29151" w14:textId="77777777" w:rsidR="00486271" w:rsidRPr="00385B46" w:rsidRDefault="009D03B6">
      <w:pPr>
        <w:numPr>
          <w:ilvl w:val="0"/>
          <w:numId w:val="1"/>
        </w:numPr>
        <w:ind w:right="750" w:firstLine="351"/>
        <w:rPr>
          <w:lang w:val="en-US"/>
        </w:rPr>
      </w:pPr>
      <w:commentRangeStart w:id="75"/>
      <w:r w:rsidRPr="00385B46">
        <w:rPr>
          <w:lang w:val="en-US"/>
        </w:rPr>
        <w:t>First</w:t>
      </w:r>
      <w:commentRangeEnd w:id="75"/>
      <w:r w:rsidR="00F75388">
        <w:rPr>
          <w:rStyle w:val="Marquedecommentaire"/>
        </w:rPr>
        <w:commentReference w:id="75"/>
      </w:r>
      <w:r w:rsidRPr="00385B46">
        <w:rPr>
          <w:lang w:val="en-US"/>
        </w:rPr>
        <w:t xml:space="preserve">, for each covariate, we tested whether adding </w:t>
      </w:r>
      <w:commentRangeStart w:id="76"/>
      <w:r w:rsidRPr="00385B46">
        <w:rPr>
          <w:lang w:val="en-US"/>
        </w:rPr>
        <w:t xml:space="preserve">a quadratic effect </w:t>
      </w:r>
      <w:commentRangeEnd w:id="76"/>
      <w:r w:rsidR="00F75388">
        <w:rPr>
          <w:rStyle w:val="Marquedecommentaire"/>
        </w:rPr>
        <w:commentReference w:id="76"/>
      </w:r>
      <w:r w:rsidRPr="00385B46">
        <w:rPr>
          <w:lang w:val="en-US"/>
        </w:rPr>
        <w:t>or applying a log transformation improved the predictive performance of a one-covariate model.</w:t>
      </w:r>
    </w:p>
    <w:p w14:paraId="15EDA28D" w14:textId="77777777" w:rsidR="00486271" w:rsidRPr="00385B46" w:rsidRDefault="009D03B6">
      <w:pPr>
        <w:numPr>
          <w:ilvl w:val="0"/>
          <w:numId w:val="1"/>
        </w:numPr>
        <w:ind w:right="750" w:firstLine="351"/>
        <w:rPr>
          <w:lang w:val="en-US"/>
        </w:rPr>
      </w:pPr>
      <w:r w:rsidRPr="00385B46">
        <w:rPr>
          <w:lang w:val="en-US"/>
        </w:rPr>
        <w:t xml:space="preserve">Secondly, we divided the covariates into </w:t>
      </w:r>
      <w:commentRangeStart w:id="77"/>
      <w:commentRangeStart w:id="78"/>
      <w:r w:rsidRPr="00385B46">
        <w:rPr>
          <w:lang w:val="en-US"/>
        </w:rPr>
        <w:t xml:space="preserve">three blocks </w:t>
      </w:r>
      <w:commentRangeEnd w:id="77"/>
      <w:r w:rsidR="00F75388">
        <w:rPr>
          <w:rStyle w:val="Marquedecommentaire"/>
        </w:rPr>
        <w:commentReference w:id="77"/>
      </w:r>
      <w:commentRangeEnd w:id="78"/>
      <w:r w:rsidR="00E4732D">
        <w:rPr>
          <w:rStyle w:val="Marquedecommentaire"/>
        </w:rPr>
        <w:commentReference w:id="78"/>
      </w:r>
      <w:r w:rsidRPr="00385B46">
        <w:rPr>
          <w:lang w:val="en-US"/>
        </w:rPr>
        <w:t>and tested all possible combinations within each block, selecting the one with the best predictive performance.</w:t>
      </w:r>
    </w:p>
    <w:p w14:paraId="5881B1B2" w14:textId="77777777" w:rsidR="00486271" w:rsidRDefault="009D03B6">
      <w:pPr>
        <w:spacing w:after="40" w:line="259" w:lineRule="auto"/>
        <w:ind w:left="1015" w:right="0" w:firstLine="0"/>
        <w:jc w:val="left"/>
      </w:pPr>
      <w:r>
        <w:rPr>
          <w:rFonts w:ascii="Calibri" w:eastAsia="Calibri" w:hAnsi="Calibri" w:cs="Calibri"/>
          <w:noProof/>
          <w:sz w:val="22"/>
        </w:rPr>
        <mc:AlternateContent>
          <mc:Choice Requires="wpg">
            <w:drawing>
              <wp:inline distT="0" distB="0" distL="0" distR="0" wp14:anchorId="66783B6E" wp14:editId="2D8CDF53">
                <wp:extent cx="5293881" cy="5055"/>
                <wp:effectExtent l="0" t="0" r="0" b="0"/>
                <wp:docPr id="14812" name="Group 14812"/>
                <wp:cNvGraphicFramePr/>
                <a:graphic xmlns:a="http://schemas.openxmlformats.org/drawingml/2006/main">
                  <a:graphicData uri="http://schemas.microsoft.com/office/word/2010/wordprocessingGroup">
                    <wpg:wgp>
                      <wpg:cNvGrpSpPr/>
                      <wpg:grpSpPr>
                        <a:xfrm>
                          <a:off x="0" y="0"/>
                          <a:ext cx="5293881" cy="5055"/>
                          <a:chOff x="0" y="0"/>
                          <a:chExt cx="5293881" cy="5055"/>
                        </a:xfrm>
                      </wpg:grpSpPr>
                      <wps:wsp>
                        <wps:cNvPr id="622" name="Shape 622"/>
                        <wps:cNvSpPr/>
                        <wps:spPr>
                          <a:xfrm>
                            <a:off x="0" y="0"/>
                            <a:ext cx="5293881" cy="0"/>
                          </a:xfrm>
                          <a:custGeom>
                            <a:avLst/>
                            <a:gdLst/>
                            <a:ahLst/>
                            <a:cxnLst/>
                            <a:rect l="0" t="0" r="0" b="0"/>
                            <a:pathLst>
                              <a:path w="5293881">
                                <a:moveTo>
                                  <a:pt x="0" y="0"/>
                                </a:moveTo>
                                <a:lnTo>
                                  <a:pt x="52938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w:pict>
              <v:group id="Group 14812" style="width:416.841pt;height:0.398pt;mso-position-horizontal-relative:char;mso-position-vertical-relative:line" coordsize="52938,50">
                <v:shape id="Shape 622" style="position:absolute;width:52938;height:0;left:0;top:0;" coordsize="5293881,0" path="m0,0l5293881,0">
                  <v:stroke weight="0.398pt" endcap="flat" joinstyle="miter" miterlimit="10" on="true" color="#000000"/>
                  <v:fill on="false" color="#000000" opacity="0"/>
                </v:shape>
              </v:group>
            </w:pict>
          </mc:Fallback>
        </mc:AlternateContent>
      </w:r>
    </w:p>
    <w:p w14:paraId="028AD588" w14:textId="77777777" w:rsidR="00486271" w:rsidRPr="00385B46" w:rsidRDefault="009D03B6">
      <w:pPr>
        <w:ind w:left="6724" w:right="750"/>
        <w:rPr>
          <w:lang w:val="en-US"/>
        </w:rPr>
      </w:pPr>
      <w:r w:rsidRPr="00385B46">
        <w:rPr>
          <w:lang w:val="en-US"/>
        </w:rPr>
        <w:t>Vulnerability index</w:t>
      </w:r>
    </w:p>
    <w:p w14:paraId="232E6A0C" w14:textId="77777777" w:rsidR="00486271" w:rsidRPr="00385B46" w:rsidRDefault="009D03B6">
      <w:pPr>
        <w:tabs>
          <w:tab w:val="center" w:pos="1905"/>
          <w:tab w:val="center" w:pos="4929"/>
        </w:tabs>
        <w:ind w:left="0" w:right="0" w:firstLine="0"/>
        <w:jc w:val="left"/>
        <w:rPr>
          <w:lang w:val="en-US"/>
        </w:rPr>
      </w:pPr>
      <w:r w:rsidRPr="00385B46">
        <w:rPr>
          <w:rFonts w:ascii="Calibri" w:eastAsia="Calibri" w:hAnsi="Calibri" w:cs="Calibri"/>
          <w:sz w:val="22"/>
          <w:lang w:val="en-US"/>
        </w:rPr>
        <w:tab/>
      </w:r>
      <w:r w:rsidRPr="00385B46">
        <w:rPr>
          <w:lang w:val="en-US"/>
        </w:rPr>
        <w:t>Scientific name</w:t>
      </w:r>
      <w:r w:rsidRPr="00385B46">
        <w:rPr>
          <w:lang w:val="en-US"/>
        </w:rPr>
        <w:tab/>
        <w:t>Common name</w:t>
      </w:r>
    </w:p>
    <w:tbl>
      <w:tblPr>
        <w:tblStyle w:val="TableGrid"/>
        <w:tblW w:w="8337" w:type="dxa"/>
        <w:tblInd w:w="1015" w:type="dxa"/>
        <w:tblCellMar>
          <w:top w:w="32" w:type="dxa"/>
          <w:right w:w="115" w:type="dxa"/>
        </w:tblCellMar>
        <w:tblLook w:val="04A0" w:firstRow="1" w:lastRow="0" w:firstColumn="1" w:lastColumn="0" w:noHBand="0" w:noVBand="1"/>
      </w:tblPr>
      <w:tblGrid>
        <w:gridCol w:w="3140"/>
        <w:gridCol w:w="2559"/>
        <w:gridCol w:w="1146"/>
        <w:gridCol w:w="1492"/>
      </w:tblGrid>
      <w:tr w:rsidR="00486271" w14:paraId="54F3F243" w14:textId="77777777">
        <w:trPr>
          <w:trHeight w:val="578"/>
        </w:trPr>
        <w:tc>
          <w:tcPr>
            <w:tcW w:w="3140" w:type="dxa"/>
            <w:tcBorders>
              <w:top w:val="nil"/>
              <w:left w:val="nil"/>
              <w:bottom w:val="single" w:sz="3" w:space="0" w:color="000000"/>
              <w:right w:val="nil"/>
            </w:tcBorders>
          </w:tcPr>
          <w:p w14:paraId="46A70536" w14:textId="77777777" w:rsidR="00486271" w:rsidRPr="00385B46" w:rsidRDefault="00486271">
            <w:pPr>
              <w:spacing w:after="160" w:line="259" w:lineRule="auto"/>
              <w:ind w:left="0" w:right="0" w:firstLine="0"/>
              <w:jc w:val="left"/>
              <w:rPr>
                <w:lang w:val="en-US"/>
              </w:rPr>
            </w:pPr>
          </w:p>
        </w:tc>
        <w:tc>
          <w:tcPr>
            <w:tcW w:w="2559" w:type="dxa"/>
            <w:tcBorders>
              <w:top w:val="nil"/>
              <w:left w:val="nil"/>
              <w:bottom w:val="single" w:sz="3" w:space="0" w:color="000000"/>
              <w:right w:val="nil"/>
            </w:tcBorders>
          </w:tcPr>
          <w:p w14:paraId="107FB19A" w14:textId="77777777" w:rsidR="00486271" w:rsidRPr="00385B46" w:rsidRDefault="00486271">
            <w:pPr>
              <w:spacing w:after="160" w:line="259" w:lineRule="auto"/>
              <w:ind w:left="0" w:right="0" w:firstLine="0"/>
              <w:jc w:val="left"/>
              <w:rPr>
                <w:lang w:val="en-US"/>
              </w:rPr>
            </w:pPr>
          </w:p>
        </w:tc>
        <w:tc>
          <w:tcPr>
            <w:tcW w:w="1146" w:type="dxa"/>
            <w:tcBorders>
              <w:top w:val="single" w:sz="3" w:space="0" w:color="000000"/>
              <w:left w:val="nil"/>
              <w:bottom w:val="single" w:sz="3" w:space="0" w:color="000000"/>
              <w:right w:val="nil"/>
            </w:tcBorders>
          </w:tcPr>
          <w:p w14:paraId="0DCD1147" w14:textId="77777777" w:rsidR="00486271" w:rsidRDefault="009D03B6">
            <w:pPr>
              <w:spacing w:after="0" w:line="259" w:lineRule="auto"/>
              <w:ind w:left="0" w:right="0" w:firstLine="0"/>
              <w:jc w:val="left"/>
            </w:pPr>
            <w:proofErr w:type="spellStart"/>
            <w:r>
              <w:t>Breeding</w:t>
            </w:r>
            <w:proofErr w:type="spellEnd"/>
            <w:r>
              <w:t xml:space="preserve"> </w:t>
            </w:r>
            <w:proofErr w:type="spellStart"/>
            <w:r>
              <w:t>season</w:t>
            </w:r>
            <w:proofErr w:type="spellEnd"/>
          </w:p>
        </w:tc>
        <w:tc>
          <w:tcPr>
            <w:tcW w:w="1492" w:type="dxa"/>
            <w:tcBorders>
              <w:top w:val="single" w:sz="3" w:space="0" w:color="000000"/>
              <w:left w:val="nil"/>
              <w:bottom w:val="single" w:sz="3" w:space="0" w:color="000000"/>
              <w:right w:val="nil"/>
            </w:tcBorders>
          </w:tcPr>
          <w:p w14:paraId="0F1C8A57" w14:textId="77777777" w:rsidR="00486271" w:rsidRDefault="009D03B6">
            <w:pPr>
              <w:spacing w:after="0" w:line="259" w:lineRule="auto"/>
              <w:ind w:left="0" w:right="0" w:firstLine="0"/>
              <w:jc w:val="left"/>
            </w:pPr>
            <w:r>
              <w:t>Non-</w:t>
            </w:r>
            <w:proofErr w:type="spellStart"/>
            <w:r>
              <w:t>breeding</w:t>
            </w:r>
            <w:proofErr w:type="spellEnd"/>
            <w:r>
              <w:t xml:space="preserve"> </w:t>
            </w:r>
            <w:proofErr w:type="spellStart"/>
            <w:r>
              <w:t>season</w:t>
            </w:r>
            <w:proofErr w:type="spellEnd"/>
          </w:p>
        </w:tc>
      </w:tr>
      <w:tr w:rsidR="00486271" w14:paraId="767DCF7E" w14:textId="77777777">
        <w:trPr>
          <w:trHeight w:val="291"/>
        </w:trPr>
        <w:tc>
          <w:tcPr>
            <w:tcW w:w="3140" w:type="dxa"/>
            <w:tcBorders>
              <w:top w:val="single" w:sz="3" w:space="0" w:color="000000"/>
              <w:left w:val="nil"/>
              <w:bottom w:val="nil"/>
              <w:right w:val="nil"/>
            </w:tcBorders>
          </w:tcPr>
          <w:p w14:paraId="2DA1D932" w14:textId="77777777" w:rsidR="00486271" w:rsidRDefault="009D03B6">
            <w:pPr>
              <w:spacing w:after="0" w:line="259" w:lineRule="auto"/>
              <w:ind w:left="120" w:right="0" w:firstLine="0"/>
              <w:jc w:val="left"/>
            </w:pPr>
            <w:proofErr w:type="spellStart"/>
            <w:r>
              <w:rPr>
                <w:i/>
              </w:rPr>
              <w:t>Calonectris</w:t>
            </w:r>
            <w:proofErr w:type="spellEnd"/>
            <w:r>
              <w:rPr>
                <w:i/>
              </w:rPr>
              <w:t xml:space="preserve"> </w:t>
            </w:r>
            <w:proofErr w:type="spellStart"/>
            <w:r>
              <w:rPr>
                <w:i/>
              </w:rPr>
              <w:t>diomedea</w:t>
            </w:r>
            <w:proofErr w:type="spellEnd"/>
          </w:p>
        </w:tc>
        <w:tc>
          <w:tcPr>
            <w:tcW w:w="2559" w:type="dxa"/>
            <w:tcBorders>
              <w:top w:val="single" w:sz="3" w:space="0" w:color="000000"/>
              <w:left w:val="nil"/>
              <w:bottom w:val="nil"/>
              <w:right w:val="nil"/>
            </w:tcBorders>
          </w:tcPr>
          <w:p w14:paraId="3516195F" w14:textId="77777777" w:rsidR="00486271" w:rsidRDefault="009D03B6">
            <w:pPr>
              <w:spacing w:after="0" w:line="259" w:lineRule="auto"/>
              <w:ind w:left="0" w:right="0" w:firstLine="0"/>
              <w:jc w:val="left"/>
            </w:pPr>
            <w:proofErr w:type="spellStart"/>
            <w:r>
              <w:t>Scopoli’s</w:t>
            </w:r>
            <w:proofErr w:type="spellEnd"/>
            <w:r>
              <w:t xml:space="preserve"> </w:t>
            </w:r>
            <w:proofErr w:type="spellStart"/>
            <w:r>
              <w:t>shearwater</w:t>
            </w:r>
            <w:proofErr w:type="spellEnd"/>
          </w:p>
        </w:tc>
        <w:tc>
          <w:tcPr>
            <w:tcW w:w="1146" w:type="dxa"/>
            <w:tcBorders>
              <w:top w:val="single" w:sz="3" w:space="0" w:color="000000"/>
              <w:left w:val="nil"/>
              <w:bottom w:val="nil"/>
              <w:right w:val="nil"/>
            </w:tcBorders>
          </w:tcPr>
          <w:p w14:paraId="2BD832EC" w14:textId="77777777" w:rsidR="00486271" w:rsidRDefault="009D03B6">
            <w:pPr>
              <w:spacing w:after="0" w:line="259" w:lineRule="auto"/>
              <w:ind w:left="0" w:right="0" w:firstLine="0"/>
              <w:jc w:val="left"/>
            </w:pPr>
            <w:r>
              <w:t>2.2</w:t>
            </w:r>
          </w:p>
        </w:tc>
        <w:tc>
          <w:tcPr>
            <w:tcW w:w="1492" w:type="dxa"/>
            <w:tcBorders>
              <w:top w:val="single" w:sz="3" w:space="0" w:color="000000"/>
              <w:left w:val="nil"/>
              <w:bottom w:val="nil"/>
              <w:right w:val="nil"/>
            </w:tcBorders>
          </w:tcPr>
          <w:p w14:paraId="2026404F" w14:textId="77777777" w:rsidR="00486271" w:rsidRDefault="009D03B6">
            <w:pPr>
              <w:spacing w:after="0" w:line="259" w:lineRule="auto"/>
              <w:ind w:left="0" w:right="0" w:firstLine="0"/>
              <w:jc w:val="left"/>
            </w:pPr>
            <w:r>
              <w:t>1.7</w:t>
            </w:r>
          </w:p>
        </w:tc>
      </w:tr>
      <w:tr w:rsidR="00486271" w14:paraId="5F880B39" w14:textId="77777777">
        <w:trPr>
          <w:trHeight w:val="289"/>
        </w:trPr>
        <w:tc>
          <w:tcPr>
            <w:tcW w:w="3140" w:type="dxa"/>
            <w:tcBorders>
              <w:top w:val="nil"/>
              <w:left w:val="nil"/>
              <w:bottom w:val="nil"/>
              <w:right w:val="nil"/>
            </w:tcBorders>
          </w:tcPr>
          <w:p w14:paraId="538E08D6" w14:textId="77777777" w:rsidR="00486271" w:rsidRDefault="009D03B6">
            <w:pPr>
              <w:spacing w:after="0" w:line="259" w:lineRule="auto"/>
              <w:ind w:left="120" w:right="0" w:firstLine="0"/>
              <w:jc w:val="left"/>
            </w:pPr>
            <w:proofErr w:type="spellStart"/>
            <w:r>
              <w:rPr>
                <w:i/>
              </w:rPr>
              <w:t>Chroicocephalus</w:t>
            </w:r>
            <w:proofErr w:type="spellEnd"/>
            <w:r>
              <w:rPr>
                <w:i/>
              </w:rPr>
              <w:t xml:space="preserve"> </w:t>
            </w:r>
            <w:proofErr w:type="spellStart"/>
            <w:r>
              <w:rPr>
                <w:i/>
              </w:rPr>
              <w:t>ridibundus</w:t>
            </w:r>
            <w:proofErr w:type="spellEnd"/>
          </w:p>
        </w:tc>
        <w:tc>
          <w:tcPr>
            <w:tcW w:w="2559" w:type="dxa"/>
            <w:tcBorders>
              <w:top w:val="nil"/>
              <w:left w:val="nil"/>
              <w:bottom w:val="nil"/>
              <w:right w:val="nil"/>
            </w:tcBorders>
          </w:tcPr>
          <w:p w14:paraId="0AF5E185" w14:textId="77777777" w:rsidR="00486271" w:rsidRDefault="009D03B6">
            <w:pPr>
              <w:spacing w:after="0" w:line="259" w:lineRule="auto"/>
              <w:ind w:left="0" w:right="0" w:firstLine="0"/>
              <w:jc w:val="left"/>
            </w:pPr>
            <w:r>
              <w:t>Black-</w:t>
            </w:r>
            <w:proofErr w:type="spellStart"/>
            <w:r>
              <w:t>headed</w:t>
            </w:r>
            <w:proofErr w:type="spellEnd"/>
            <w:r>
              <w:t xml:space="preserve"> </w:t>
            </w:r>
            <w:proofErr w:type="spellStart"/>
            <w:r>
              <w:t>gull</w:t>
            </w:r>
            <w:proofErr w:type="spellEnd"/>
          </w:p>
        </w:tc>
        <w:tc>
          <w:tcPr>
            <w:tcW w:w="1146" w:type="dxa"/>
            <w:tcBorders>
              <w:top w:val="nil"/>
              <w:left w:val="nil"/>
              <w:bottom w:val="nil"/>
              <w:right w:val="nil"/>
            </w:tcBorders>
          </w:tcPr>
          <w:p w14:paraId="15D974C0" w14:textId="77777777" w:rsidR="00486271" w:rsidRDefault="009D03B6">
            <w:pPr>
              <w:spacing w:after="0" w:line="259" w:lineRule="auto"/>
              <w:ind w:left="0" w:right="0" w:firstLine="0"/>
              <w:jc w:val="left"/>
            </w:pPr>
            <w:r>
              <w:t>7.2</w:t>
            </w:r>
          </w:p>
        </w:tc>
        <w:tc>
          <w:tcPr>
            <w:tcW w:w="1492" w:type="dxa"/>
            <w:tcBorders>
              <w:top w:val="nil"/>
              <w:left w:val="nil"/>
              <w:bottom w:val="nil"/>
              <w:right w:val="nil"/>
            </w:tcBorders>
          </w:tcPr>
          <w:p w14:paraId="52609D86" w14:textId="77777777" w:rsidR="00486271" w:rsidRDefault="009D03B6">
            <w:pPr>
              <w:spacing w:after="0" w:line="259" w:lineRule="auto"/>
              <w:ind w:left="0" w:right="0" w:firstLine="0"/>
              <w:jc w:val="left"/>
            </w:pPr>
            <w:r>
              <w:t>2.7</w:t>
            </w:r>
          </w:p>
        </w:tc>
      </w:tr>
      <w:tr w:rsidR="00486271" w14:paraId="0C2E4FBE" w14:textId="77777777">
        <w:trPr>
          <w:trHeight w:val="289"/>
        </w:trPr>
        <w:tc>
          <w:tcPr>
            <w:tcW w:w="3140" w:type="dxa"/>
            <w:tcBorders>
              <w:top w:val="nil"/>
              <w:left w:val="nil"/>
              <w:bottom w:val="nil"/>
              <w:right w:val="nil"/>
            </w:tcBorders>
          </w:tcPr>
          <w:p w14:paraId="012378FB" w14:textId="77777777" w:rsidR="00486271" w:rsidRDefault="009D03B6">
            <w:pPr>
              <w:spacing w:after="0" w:line="259" w:lineRule="auto"/>
              <w:ind w:left="120" w:right="0" w:firstLine="0"/>
              <w:jc w:val="left"/>
            </w:pPr>
            <w:proofErr w:type="spellStart"/>
            <w:r>
              <w:rPr>
                <w:i/>
              </w:rPr>
              <w:t>Fratercula</w:t>
            </w:r>
            <w:proofErr w:type="spellEnd"/>
            <w:r>
              <w:rPr>
                <w:i/>
              </w:rPr>
              <w:t xml:space="preserve"> </w:t>
            </w:r>
            <w:proofErr w:type="spellStart"/>
            <w:r>
              <w:rPr>
                <w:i/>
              </w:rPr>
              <w:t>arctica</w:t>
            </w:r>
            <w:proofErr w:type="spellEnd"/>
          </w:p>
        </w:tc>
        <w:tc>
          <w:tcPr>
            <w:tcW w:w="2559" w:type="dxa"/>
            <w:tcBorders>
              <w:top w:val="nil"/>
              <w:left w:val="nil"/>
              <w:bottom w:val="nil"/>
              <w:right w:val="nil"/>
            </w:tcBorders>
          </w:tcPr>
          <w:p w14:paraId="48E4DE8B" w14:textId="77777777" w:rsidR="00486271" w:rsidRDefault="009D03B6">
            <w:pPr>
              <w:spacing w:after="0" w:line="259" w:lineRule="auto"/>
              <w:ind w:left="0" w:right="0" w:firstLine="0"/>
              <w:jc w:val="left"/>
            </w:pPr>
            <w:r>
              <w:t>Atlantic puffin</w:t>
            </w:r>
          </w:p>
        </w:tc>
        <w:tc>
          <w:tcPr>
            <w:tcW w:w="1146" w:type="dxa"/>
            <w:tcBorders>
              <w:top w:val="nil"/>
              <w:left w:val="nil"/>
              <w:bottom w:val="nil"/>
              <w:right w:val="nil"/>
            </w:tcBorders>
          </w:tcPr>
          <w:p w14:paraId="0F3A5E88" w14:textId="77777777" w:rsidR="00486271" w:rsidRDefault="00486271">
            <w:pPr>
              <w:spacing w:after="160" w:line="259" w:lineRule="auto"/>
              <w:ind w:left="0" w:right="0" w:firstLine="0"/>
              <w:jc w:val="left"/>
            </w:pPr>
          </w:p>
        </w:tc>
        <w:tc>
          <w:tcPr>
            <w:tcW w:w="1492" w:type="dxa"/>
            <w:tcBorders>
              <w:top w:val="nil"/>
              <w:left w:val="nil"/>
              <w:bottom w:val="nil"/>
              <w:right w:val="nil"/>
            </w:tcBorders>
          </w:tcPr>
          <w:p w14:paraId="4D4932CA" w14:textId="77777777" w:rsidR="00486271" w:rsidRDefault="009D03B6">
            <w:pPr>
              <w:spacing w:after="0" w:line="259" w:lineRule="auto"/>
              <w:ind w:left="0" w:right="0" w:firstLine="0"/>
              <w:jc w:val="left"/>
            </w:pPr>
            <w:r>
              <w:t>2.6</w:t>
            </w:r>
          </w:p>
        </w:tc>
      </w:tr>
      <w:tr w:rsidR="00486271" w14:paraId="7A7A57A2" w14:textId="77777777">
        <w:trPr>
          <w:trHeight w:val="289"/>
        </w:trPr>
        <w:tc>
          <w:tcPr>
            <w:tcW w:w="3140" w:type="dxa"/>
            <w:tcBorders>
              <w:top w:val="nil"/>
              <w:left w:val="nil"/>
              <w:bottom w:val="nil"/>
              <w:right w:val="nil"/>
            </w:tcBorders>
          </w:tcPr>
          <w:p w14:paraId="67B5F620" w14:textId="77777777" w:rsidR="00486271" w:rsidRDefault="009D03B6">
            <w:pPr>
              <w:spacing w:after="0" w:line="259" w:lineRule="auto"/>
              <w:ind w:left="120" w:right="0" w:firstLine="0"/>
              <w:jc w:val="left"/>
            </w:pPr>
            <w:proofErr w:type="spellStart"/>
            <w:r>
              <w:rPr>
                <w:i/>
              </w:rPr>
              <w:t>Hydrocoloeus</w:t>
            </w:r>
            <w:proofErr w:type="spellEnd"/>
            <w:r>
              <w:rPr>
                <w:i/>
              </w:rPr>
              <w:t xml:space="preserve"> </w:t>
            </w:r>
            <w:proofErr w:type="spellStart"/>
            <w:r>
              <w:rPr>
                <w:i/>
              </w:rPr>
              <w:t>minutus</w:t>
            </w:r>
            <w:proofErr w:type="spellEnd"/>
          </w:p>
        </w:tc>
        <w:tc>
          <w:tcPr>
            <w:tcW w:w="2559" w:type="dxa"/>
            <w:tcBorders>
              <w:top w:val="nil"/>
              <w:left w:val="nil"/>
              <w:bottom w:val="nil"/>
              <w:right w:val="nil"/>
            </w:tcBorders>
          </w:tcPr>
          <w:p w14:paraId="4AB01C1D" w14:textId="77777777" w:rsidR="00486271" w:rsidRDefault="009D03B6">
            <w:pPr>
              <w:spacing w:after="0" w:line="259" w:lineRule="auto"/>
              <w:ind w:left="0" w:right="0" w:firstLine="0"/>
              <w:jc w:val="left"/>
            </w:pPr>
            <w:proofErr w:type="spellStart"/>
            <w:r>
              <w:t>Little</w:t>
            </w:r>
            <w:proofErr w:type="spellEnd"/>
            <w:r>
              <w:t xml:space="preserve"> </w:t>
            </w:r>
            <w:proofErr w:type="spellStart"/>
            <w:r>
              <w:t>gull</w:t>
            </w:r>
            <w:proofErr w:type="spellEnd"/>
          </w:p>
        </w:tc>
        <w:tc>
          <w:tcPr>
            <w:tcW w:w="1146" w:type="dxa"/>
            <w:tcBorders>
              <w:top w:val="nil"/>
              <w:left w:val="nil"/>
              <w:bottom w:val="nil"/>
              <w:right w:val="nil"/>
            </w:tcBorders>
          </w:tcPr>
          <w:p w14:paraId="6133735A" w14:textId="77777777" w:rsidR="00486271" w:rsidRDefault="00486271">
            <w:pPr>
              <w:spacing w:after="160" w:line="259" w:lineRule="auto"/>
              <w:ind w:left="0" w:right="0" w:firstLine="0"/>
              <w:jc w:val="left"/>
            </w:pPr>
          </w:p>
        </w:tc>
        <w:tc>
          <w:tcPr>
            <w:tcW w:w="1492" w:type="dxa"/>
            <w:tcBorders>
              <w:top w:val="nil"/>
              <w:left w:val="nil"/>
              <w:bottom w:val="nil"/>
              <w:right w:val="nil"/>
            </w:tcBorders>
          </w:tcPr>
          <w:p w14:paraId="0DDD3657" w14:textId="77777777" w:rsidR="00486271" w:rsidRDefault="009D03B6">
            <w:pPr>
              <w:spacing w:after="0" w:line="259" w:lineRule="auto"/>
              <w:ind w:left="0" w:right="0" w:firstLine="0"/>
              <w:jc w:val="left"/>
            </w:pPr>
            <w:r>
              <w:t>10</w:t>
            </w:r>
          </w:p>
        </w:tc>
      </w:tr>
      <w:tr w:rsidR="00486271" w14:paraId="566BADC0" w14:textId="77777777">
        <w:trPr>
          <w:trHeight w:val="578"/>
        </w:trPr>
        <w:tc>
          <w:tcPr>
            <w:tcW w:w="3140" w:type="dxa"/>
            <w:tcBorders>
              <w:top w:val="nil"/>
              <w:left w:val="nil"/>
              <w:bottom w:val="nil"/>
              <w:right w:val="nil"/>
            </w:tcBorders>
          </w:tcPr>
          <w:p w14:paraId="4280CC40" w14:textId="77777777" w:rsidR="00486271" w:rsidRDefault="009D03B6">
            <w:pPr>
              <w:spacing w:after="0" w:line="259" w:lineRule="auto"/>
              <w:ind w:left="120" w:right="0" w:firstLine="0"/>
              <w:jc w:val="left"/>
            </w:pPr>
            <w:proofErr w:type="spellStart"/>
            <w:r>
              <w:rPr>
                <w:i/>
              </w:rPr>
              <w:t>Hydrobates</w:t>
            </w:r>
            <w:proofErr w:type="spellEnd"/>
            <w:r>
              <w:rPr>
                <w:i/>
              </w:rPr>
              <w:t xml:space="preserve"> </w:t>
            </w:r>
            <w:proofErr w:type="spellStart"/>
            <w:r>
              <w:rPr>
                <w:i/>
              </w:rPr>
              <w:t>pelagicus</w:t>
            </w:r>
            <w:proofErr w:type="spellEnd"/>
            <w:r>
              <w:rPr>
                <w:i/>
              </w:rPr>
              <w:t xml:space="preserve"> </w:t>
            </w:r>
            <w:proofErr w:type="spellStart"/>
            <w:r>
              <w:rPr>
                <w:i/>
              </w:rPr>
              <w:t>melitensis</w:t>
            </w:r>
            <w:proofErr w:type="spellEnd"/>
          </w:p>
        </w:tc>
        <w:tc>
          <w:tcPr>
            <w:tcW w:w="2559" w:type="dxa"/>
            <w:tcBorders>
              <w:top w:val="nil"/>
              <w:left w:val="nil"/>
              <w:bottom w:val="nil"/>
              <w:right w:val="nil"/>
            </w:tcBorders>
            <w:vAlign w:val="center"/>
          </w:tcPr>
          <w:p w14:paraId="62288A64" w14:textId="77777777" w:rsidR="00486271" w:rsidRDefault="009D03B6">
            <w:pPr>
              <w:spacing w:after="0" w:line="259" w:lineRule="auto"/>
              <w:ind w:left="0" w:right="0" w:firstLine="0"/>
              <w:jc w:val="left"/>
            </w:pPr>
            <w:proofErr w:type="spellStart"/>
            <w:r>
              <w:t>European</w:t>
            </w:r>
            <w:proofErr w:type="spellEnd"/>
            <w:r>
              <w:t xml:space="preserve"> </w:t>
            </w:r>
            <w:proofErr w:type="spellStart"/>
            <w:r>
              <w:t>storm-petrel</w:t>
            </w:r>
            <w:proofErr w:type="spellEnd"/>
          </w:p>
        </w:tc>
        <w:tc>
          <w:tcPr>
            <w:tcW w:w="1146" w:type="dxa"/>
            <w:tcBorders>
              <w:top w:val="nil"/>
              <w:left w:val="nil"/>
              <w:bottom w:val="nil"/>
              <w:right w:val="nil"/>
            </w:tcBorders>
            <w:vAlign w:val="center"/>
          </w:tcPr>
          <w:p w14:paraId="485201AF" w14:textId="77777777" w:rsidR="00486271" w:rsidRDefault="009D03B6">
            <w:pPr>
              <w:spacing w:after="0" w:line="259" w:lineRule="auto"/>
              <w:ind w:left="0" w:right="0" w:firstLine="0"/>
              <w:jc w:val="left"/>
            </w:pPr>
            <w:r>
              <w:t>3.5</w:t>
            </w:r>
          </w:p>
        </w:tc>
        <w:tc>
          <w:tcPr>
            <w:tcW w:w="1492" w:type="dxa"/>
            <w:tcBorders>
              <w:top w:val="nil"/>
              <w:left w:val="nil"/>
              <w:bottom w:val="nil"/>
              <w:right w:val="nil"/>
            </w:tcBorders>
          </w:tcPr>
          <w:p w14:paraId="0D176ADF" w14:textId="77777777" w:rsidR="00486271" w:rsidRDefault="00486271">
            <w:pPr>
              <w:spacing w:after="160" w:line="259" w:lineRule="auto"/>
              <w:ind w:left="0" w:right="0" w:firstLine="0"/>
              <w:jc w:val="left"/>
            </w:pPr>
          </w:p>
        </w:tc>
      </w:tr>
      <w:tr w:rsidR="00486271" w14:paraId="26126AF3" w14:textId="77777777">
        <w:trPr>
          <w:trHeight w:val="289"/>
        </w:trPr>
        <w:tc>
          <w:tcPr>
            <w:tcW w:w="3140" w:type="dxa"/>
            <w:tcBorders>
              <w:top w:val="nil"/>
              <w:left w:val="nil"/>
              <w:bottom w:val="nil"/>
              <w:right w:val="nil"/>
            </w:tcBorders>
          </w:tcPr>
          <w:p w14:paraId="7BF57630" w14:textId="77777777" w:rsidR="00486271" w:rsidRDefault="009D03B6">
            <w:pPr>
              <w:spacing w:after="0" w:line="259" w:lineRule="auto"/>
              <w:ind w:left="120" w:right="0" w:firstLine="0"/>
              <w:jc w:val="left"/>
            </w:pPr>
            <w:proofErr w:type="spellStart"/>
            <w:r>
              <w:rPr>
                <w:i/>
              </w:rPr>
              <w:t>Larus</w:t>
            </w:r>
            <w:proofErr w:type="spellEnd"/>
            <w:r>
              <w:rPr>
                <w:i/>
              </w:rPr>
              <w:t xml:space="preserve"> </w:t>
            </w:r>
            <w:proofErr w:type="spellStart"/>
            <w:r>
              <w:rPr>
                <w:i/>
              </w:rPr>
              <w:t>melanocephalus</w:t>
            </w:r>
            <w:proofErr w:type="spellEnd"/>
          </w:p>
        </w:tc>
        <w:tc>
          <w:tcPr>
            <w:tcW w:w="2559" w:type="dxa"/>
            <w:tcBorders>
              <w:top w:val="nil"/>
              <w:left w:val="nil"/>
              <w:bottom w:val="nil"/>
              <w:right w:val="nil"/>
            </w:tcBorders>
          </w:tcPr>
          <w:p w14:paraId="12C40EAB" w14:textId="77777777" w:rsidR="00486271" w:rsidRDefault="009D03B6">
            <w:pPr>
              <w:spacing w:after="0" w:line="259" w:lineRule="auto"/>
              <w:ind w:left="0" w:right="0" w:firstLine="0"/>
              <w:jc w:val="left"/>
            </w:pPr>
            <w:proofErr w:type="spellStart"/>
            <w:r>
              <w:t>Mediterranean</w:t>
            </w:r>
            <w:proofErr w:type="spellEnd"/>
            <w:r>
              <w:t xml:space="preserve"> </w:t>
            </w:r>
            <w:proofErr w:type="spellStart"/>
            <w:r>
              <w:t>gull</w:t>
            </w:r>
            <w:proofErr w:type="spellEnd"/>
          </w:p>
        </w:tc>
        <w:tc>
          <w:tcPr>
            <w:tcW w:w="1146" w:type="dxa"/>
            <w:tcBorders>
              <w:top w:val="nil"/>
              <w:left w:val="nil"/>
              <w:bottom w:val="nil"/>
              <w:right w:val="nil"/>
            </w:tcBorders>
          </w:tcPr>
          <w:p w14:paraId="06737A16" w14:textId="77777777" w:rsidR="00486271" w:rsidRDefault="009D03B6">
            <w:pPr>
              <w:spacing w:after="0" w:line="259" w:lineRule="auto"/>
              <w:ind w:left="0" w:right="0" w:firstLine="0"/>
              <w:jc w:val="left"/>
            </w:pPr>
            <w:r>
              <w:t>6.3</w:t>
            </w:r>
          </w:p>
        </w:tc>
        <w:tc>
          <w:tcPr>
            <w:tcW w:w="1492" w:type="dxa"/>
            <w:tcBorders>
              <w:top w:val="nil"/>
              <w:left w:val="nil"/>
              <w:bottom w:val="nil"/>
              <w:right w:val="nil"/>
            </w:tcBorders>
          </w:tcPr>
          <w:p w14:paraId="171F47CE" w14:textId="77777777" w:rsidR="00486271" w:rsidRDefault="009D03B6">
            <w:pPr>
              <w:spacing w:after="0" w:line="259" w:lineRule="auto"/>
              <w:ind w:left="0" w:right="0" w:firstLine="0"/>
              <w:jc w:val="left"/>
            </w:pPr>
            <w:r>
              <w:t>7.3</w:t>
            </w:r>
          </w:p>
        </w:tc>
      </w:tr>
      <w:tr w:rsidR="00486271" w14:paraId="4DF6A91D" w14:textId="77777777">
        <w:trPr>
          <w:trHeight w:val="289"/>
        </w:trPr>
        <w:tc>
          <w:tcPr>
            <w:tcW w:w="3140" w:type="dxa"/>
            <w:tcBorders>
              <w:top w:val="nil"/>
              <w:left w:val="nil"/>
              <w:bottom w:val="nil"/>
              <w:right w:val="nil"/>
            </w:tcBorders>
          </w:tcPr>
          <w:p w14:paraId="2B9DC033" w14:textId="77777777" w:rsidR="00486271" w:rsidRDefault="009D03B6">
            <w:pPr>
              <w:spacing w:after="0" w:line="259" w:lineRule="auto"/>
              <w:ind w:left="120" w:right="0" w:firstLine="0"/>
              <w:jc w:val="left"/>
            </w:pPr>
            <w:proofErr w:type="spellStart"/>
            <w:r>
              <w:rPr>
                <w:i/>
              </w:rPr>
              <w:t>Larus</w:t>
            </w:r>
            <w:proofErr w:type="spellEnd"/>
            <w:r>
              <w:rPr>
                <w:i/>
              </w:rPr>
              <w:t xml:space="preserve"> </w:t>
            </w:r>
            <w:proofErr w:type="spellStart"/>
            <w:r>
              <w:rPr>
                <w:i/>
              </w:rPr>
              <w:t>michahellis</w:t>
            </w:r>
            <w:proofErr w:type="spellEnd"/>
          </w:p>
        </w:tc>
        <w:tc>
          <w:tcPr>
            <w:tcW w:w="2559" w:type="dxa"/>
            <w:tcBorders>
              <w:top w:val="nil"/>
              <w:left w:val="nil"/>
              <w:bottom w:val="nil"/>
              <w:right w:val="nil"/>
            </w:tcBorders>
          </w:tcPr>
          <w:p w14:paraId="5DE328C9" w14:textId="77777777" w:rsidR="00486271" w:rsidRDefault="009D03B6">
            <w:pPr>
              <w:spacing w:after="0" w:line="259" w:lineRule="auto"/>
              <w:ind w:left="0" w:right="0" w:firstLine="0"/>
              <w:jc w:val="left"/>
            </w:pPr>
            <w:r>
              <w:t>Yellow-</w:t>
            </w:r>
            <w:proofErr w:type="spellStart"/>
            <w:r>
              <w:t>legged</w:t>
            </w:r>
            <w:proofErr w:type="spellEnd"/>
            <w:r>
              <w:t xml:space="preserve"> </w:t>
            </w:r>
            <w:proofErr w:type="spellStart"/>
            <w:r>
              <w:t>gull</w:t>
            </w:r>
            <w:proofErr w:type="spellEnd"/>
          </w:p>
        </w:tc>
        <w:tc>
          <w:tcPr>
            <w:tcW w:w="1146" w:type="dxa"/>
            <w:tcBorders>
              <w:top w:val="nil"/>
              <w:left w:val="nil"/>
              <w:bottom w:val="nil"/>
              <w:right w:val="nil"/>
            </w:tcBorders>
          </w:tcPr>
          <w:p w14:paraId="6EA09310" w14:textId="77777777" w:rsidR="00486271" w:rsidRDefault="009D03B6">
            <w:pPr>
              <w:spacing w:after="0" w:line="259" w:lineRule="auto"/>
              <w:ind w:left="0" w:right="0" w:firstLine="0"/>
              <w:jc w:val="left"/>
            </w:pPr>
            <w:r>
              <w:t>10</w:t>
            </w:r>
          </w:p>
        </w:tc>
        <w:tc>
          <w:tcPr>
            <w:tcW w:w="1492" w:type="dxa"/>
            <w:tcBorders>
              <w:top w:val="nil"/>
              <w:left w:val="nil"/>
              <w:bottom w:val="nil"/>
              <w:right w:val="nil"/>
            </w:tcBorders>
          </w:tcPr>
          <w:p w14:paraId="2136CA2B" w14:textId="77777777" w:rsidR="00486271" w:rsidRDefault="009D03B6">
            <w:pPr>
              <w:spacing w:after="0" w:line="259" w:lineRule="auto"/>
              <w:ind w:left="0" w:right="0" w:firstLine="0"/>
              <w:jc w:val="left"/>
            </w:pPr>
            <w:r>
              <w:t>7.6</w:t>
            </w:r>
          </w:p>
        </w:tc>
      </w:tr>
      <w:tr w:rsidR="00486271" w14:paraId="27260AAD" w14:textId="77777777">
        <w:trPr>
          <w:trHeight w:val="289"/>
        </w:trPr>
        <w:tc>
          <w:tcPr>
            <w:tcW w:w="3140" w:type="dxa"/>
            <w:tcBorders>
              <w:top w:val="nil"/>
              <w:left w:val="nil"/>
              <w:bottom w:val="nil"/>
              <w:right w:val="nil"/>
            </w:tcBorders>
          </w:tcPr>
          <w:p w14:paraId="0AC2A10B" w14:textId="77777777" w:rsidR="00486271" w:rsidRDefault="009D03B6">
            <w:pPr>
              <w:spacing w:after="0" w:line="259" w:lineRule="auto"/>
              <w:ind w:left="120" w:right="0" w:firstLine="0"/>
              <w:jc w:val="left"/>
            </w:pPr>
            <w:r>
              <w:rPr>
                <w:i/>
              </w:rPr>
              <w:t xml:space="preserve">Morus </w:t>
            </w:r>
            <w:proofErr w:type="spellStart"/>
            <w:r>
              <w:rPr>
                <w:i/>
              </w:rPr>
              <w:t>bassanus</w:t>
            </w:r>
            <w:proofErr w:type="spellEnd"/>
          </w:p>
        </w:tc>
        <w:tc>
          <w:tcPr>
            <w:tcW w:w="2559" w:type="dxa"/>
            <w:tcBorders>
              <w:top w:val="nil"/>
              <w:left w:val="nil"/>
              <w:bottom w:val="nil"/>
              <w:right w:val="nil"/>
            </w:tcBorders>
          </w:tcPr>
          <w:p w14:paraId="67A8DEDD" w14:textId="77777777" w:rsidR="00486271" w:rsidRDefault="009D03B6">
            <w:pPr>
              <w:spacing w:after="0" w:line="259" w:lineRule="auto"/>
              <w:ind w:left="0" w:right="0" w:firstLine="0"/>
              <w:jc w:val="left"/>
            </w:pPr>
            <w:proofErr w:type="spellStart"/>
            <w:r>
              <w:t>Northern</w:t>
            </w:r>
            <w:proofErr w:type="spellEnd"/>
            <w:r>
              <w:t xml:space="preserve"> </w:t>
            </w:r>
            <w:proofErr w:type="spellStart"/>
            <w:r>
              <w:t>gannet</w:t>
            </w:r>
            <w:proofErr w:type="spellEnd"/>
          </w:p>
        </w:tc>
        <w:tc>
          <w:tcPr>
            <w:tcW w:w="1146" w:type="dxa"/>
            <w:tcBorders>
              <w:top w:val="nil"/>
              <w:left w:val="nil"/>
              <w:bottom w:val="nil"/>
              <w:right w:val="nil"/>
            </w:tcBorders>
          </w:tcPr>
          <w:p w14:paraId="547AA325" w14:textId="77777777" w:rsidR="00486271" w:rsidRDefault="00486271">
            <w:pPr>
              <w:spacing w:after="160" w:line="259" w:lineRule="auto"/>
              <w:ind w:left="0" w:right="0" w:firstLine="0"/>
              <w:jc w:val="left"/>
            </w:pPr>
          </w:p>
        </w:tc>
        <w:tc>
          <w:tcPr>
            <w:tcW w:w="1492" w:type="dxa"/>
            <w:tcBorders>
              <w:top w:val="nil"/>
              <w:left w:val="nil"/>
              <w:bottom w:val="nil"/>
              <w:right w:val="nil"/>
            </w:tcBorders>
          </w:tcPr>
          <w:p w14:paraId="7FD19AA1" w14:textId="77777777" w:rsidR="00486271" w:rsidRDefault="009D03B6">
            <w:pPr>
              <w:spacing w:after="0" w:line="259" w:lineRule="auto"/>
              <w:ind w:left="0" w:right="0" w:firstLine="0"/>
              <w:jc w:val="left"/>
            </w:pPr>
            <w:r>
              <w:t>2.3</w:t>
            </w:r>
          </w:p>
        </w:tc>
      </w:tr>
      <w:tr w:rsidR="00486271" w14:paraId="32E2654D" w14:textId="77777777">
        <w:trPr>
          <w:trHeight w:val="578"/>
        </w:trPr>
        <w:tc>
          <w:tcPr>
            <w:tcW w:w="3140" w:type="dxa"/>
            <w:tcBorders>
              <w:top w:val="nil"/>
              <w:left w:val="nil"/>
              <w:bottom w:val="nil"/>
              <w:right w:val="nil"/>
            </w:tcBorders>
          </w:tcPr>
          <w:p w14:paraId="79744FCF" w14:textId="77777777" w:rsidR="00486271" w:rsidRDefault="009D03B6">
            <w:pPr>
              <w:spacing w:after="0" w:line="259" w:lineRule="auto"/>
              <w:ind w:left="120" w:right="0" w:firstLine="0"/>
              <w:jc w:val="left"/>
            </w:pPr>
            <w:proofErr w:type="spellStart"/>
            <w:r>
              <w:rPr>
                <w:i/>
              </w:rPr>
              <w:t>Puffinus</w:t>
            </w:r>
            <w:proofErr w:type="spellEnd"/>
            <w:r>
              <w:rPr>
                <w:i/>
              </w:rPr>
              <w:t xml:space="preserve"> </w:t>
            </w:r>
            <w:proofErr w:type="spellStart"/>
            <w:r>
              <w:rPr>
                <w:i/>
              </w:rPr>
              <w:t>mauretanicus</w:t>
            </w:r>
            <w:proofErr w:type="spellEnd"/>
            <w:r>
              <w:rPr>
                <w:i/>
              </w:rPr>
              <w:t xml:space="preserve"> &amp;</w:t>
            </w:r>
          </w:p>
          <w:p w14:paraId="7E26A48B" w14:textId="77777777" w:rsidR="00486271" w:rsidRDefault="009D03B6">
            <w:pPr>
              <w:spacing w:after="0" w:line="259" w:lineRule="auto"/>
              <w:ind w:left="120" w:right="0" w:firstLine="0"/>
              <w:jc w:val="left"/>
            </w:pPr>
            <w:proofErr w:type="spellStart"/>
            <w:r>
              <w:rPr>
                <w:i/>
              </w:rPr>
              <w:t>Puffinus</w:t>
            </w:r>
            <w:proofErr w:type="spellEnd"/>
            <w:r>
              <w:rPr>
                <w:i/>
              </w:rPr>
              <w:t xml:space="preserve"> </w:t>
            </w:r>
            <w:proofErr w:type="spellStart"/>
            <w:r>
              <w:rPr>
                <w:i/>
              </w:rPr>
              <w:t>yelkouan</w:t>
            </w:r>
            <w:proofErr w:type="spellEnd"/>
          </w:p>
        </w:tc>
        <w:tc>
          <w:tcPr>
            <w:tcW w:w="2559" w:type="dxa"/>
            <w:tcBorders>
              <w:top w:val="nil"/>
              <w:left w:val="nil"/>
              <w:bottom w:val="nil"/>
              <w:right w:val="nil"/>
            </w:tcBorders>
            <w:vAlign w:val="center"/>
          </w:tcPr>
          <w:p w14:paraId="2B835B83" w14:textId="77777777" w:rsidR="00486271" w:rsidRDefault="009D03B6">
            <w:pPr>
              <w:spacing w:after="0" w:line="259" w:lineRule="auto"/>
              <w:ind w:left="0" w:right="0" w:firstLine="0"/>
              <w:jc w:val="left"/>
            </w:pPr>
            <w:r>
              <w:t xml:space="preserve">Small </w:t>
            </w:r>
            <w:proofErr w:type="spellStart"/>
            <w:r>
              <w:t>shearwaters</w:t>
            </w:r>
            <w:proofErr w:type="spellEnd"/>
          </w:p>
        </w:tc>
        <w:tc>
          <w:tcPr>
            <w:tcW w:w="1146" w:type="dxa"/>
            <w:tcBorders>
              <w:top w:val="nil"/>
              <w:left w:val="nil"/>
              <w:bottom w:val="nil"/>
              <w:right w:val="nil"/>
            </w:tcBorders>
            <w:vAlign w:val="center"/>
          </w:tcPr>
          <w:p w14:paraId="695A8389" w14:textId="77777777" w:rsidR="00486271" w:rsidRDefault="009D03B6">
            <w:pPr>
              <w:spacing w:after="0" w:line="259" w:lineRule="auto"/>
              <w:ind w:left="0" w:right="0" w:firstLine="0"/>
              <w:jc w:val="left"/>
            </w:pPr>
            <w:r>
              <w:t>2.7</w:t>
            </w:r>
          </w:p>
        </w:tc>
        <w:tc>
          <w:tcPr>
            <w:tcW w:w="1492" w:type="dxa"/>
            <w:tcBorders>
              <w:top w:val="nil"/>
              <w:left w:val="nil"/>
              <w:bottom w:val="nil"/>
              <w:right w:val="nil"/>
            </w:tcBorders>
            <w:vAlign w:val="center"/>
          </w:tcPr>
          <w:p w14:paraId="5074FB88" w14:textId="77777777" w:rsidR="00486271" w:rsidRDefault="009D03B6">
            <w:pPr>
              <w:spacing w:after="0" w:line="259" w:lineRule="auto"/>
              <w:ind w:left="0" w:right="0" w:firstLine="0"/>
              <w:jc w:val="left"/>
            </w:pPr>
            <w:r>
              <w:t>2.7</w:t>
            </w:r>
          </w:p>
        </w:tc>
      </w:tr>
      <w:tr w:rsidR="00486271" w14:paraId="45A40E34" w14:textId="77777777">
        <w:trPr>
          <w:trHeight w:val="578"/>
        </w:trPr>
        <w:tc>
          <w:tcPr>
            <w:tcW w:w="3140" w:type="dxa"/>
            <w:tcBorders>
              <w:top w:val="nil"/>
              <w:left w:val="nil"/>
              <w:bottom w:val="nil"/>
              <w:right w:val="nil"/>
            </w:tcBorders>
          </w:tcPr>
          <w:p w14:paraId="32550D18" w14:textId="77777777" w:rsidR="00486271" w:rsidRDefault="009D03B6">
            <w:pPr>
              <w:spacing w:after="0" w:line="259" w:lineRule="auto"/>
              <w:ind w:left="120" w:right="0" w:firstLine="0"/>
              <w:jc w:val="left"/>
            </w:pPr>
            <w:proofErr w:type="spellStart"/>
            <w:r>
              <w:rPr>
                <w:i/>
              </w:rPr>
              <w:t>Stercorarius</w:t>
            </w:r>
            <w:proofErr w:type="spellEnd"/>
            <w:r>
              <w:rPr>
                <w:i/>
              </w:rPr>
              <w:t xml:space="preserve"> </w:t>
            </w:r>
            <w:proofErr w:type="spellStart"/>
            <w:r>
              <w:rPr>
                <w:i/>
              </w:rPr>
              <w:t>pomarinus</w:t>
            </w:r>
            <w:proofErr w:type="spellEnd"/>
            <w:r>
              <w:rPr>
                <w:i/>
              </w:rPr>
              <w:t xml:space="preserve"> &amp;</w:t>
            </w:r>
          </w:p>
          <w:p w14:paraId="03E42E8F" w14:textId="77777777" w:rsidR="00486271" w:rsidRDefault="009D03B6">
            <w:pPr>
              <w:spacing w:after="0" w:line="259" w:lineRule="auto"/>
              <w:ind w:left="120" w:right="0" w:firstLine="0"/>
              <w:jc w:val="left"/>
            </w:pPr>
            <w:proofErr w:type="spellStart"/>
            <w:r>
              <w:rPr>
                <w:i/>
              </w:rPr>
              <w:t>Stercorarius</w:t>
            </w:r>
            <w:proofErr w:type="spellEnd"/>
            <w:r>
              <w:rPr>
                <w:i/>
              </w:rPr>
              <w:t xml:space="preserve"> </w:t>
            </w:r>
            <w:proofErr w:type="spellStart"/>
            <w:r>
              <w:rPr>
                <w:i/>
              </w:rPr>
              <w:t>parasiticus</w:t>
            </w:r>
            <w:proofErr w:type="spellEnd"/>
          </w:p>
        </w:tc>
        <w:tc>
          <w:tcPr>
            <w:tcW w:w="2559" w:type="dxa"/>
            <w:tcBorders>
              <w:top w:val="nil"/>
              <w:left w:val="nil"/>
              <w:bottom w:val="nil"/>
              <w:right w:val="nil"/>
            </w:tcBorders>
            <w:vAlign w:val="center"/>
          </w:tcPr>
          <w:p w14:paraId="63DAD972" w14:textId="77777777" w:rsidR="00486271" w:rsidRDefault="009D03B6">
            <w:pPr>
              <w:spacing w:after="0" w:line="259" w:lineRule="auto"/>
              <w:ind w:left="0" w:right="0" w:firstLine="0"/>
              <w:jc w:val="left"/>
            </w:pPr>
            <w:r>
              <w:t>Small skuas</w:t>
            </w:r>
          </w:p>
        </w:tc>
        <w:tc>
          <w:tcPr>
            <w:tcW w:w="1146" w:type="dxa"/>
            <w:tcBorders>
              <w:top w:val="nil"/>
              <w:left w:val="nil"/>
              <w:bottom w:val="nil"/>
              <w:right w:val="nil"/>
            </w:tcBorders>
          </w:tcPr>
          <w:p w14:paraId="5DD4DEC7" w14:textId="77777777" w:rsidR="00486271" w:rsidRDefault="00486271">
            <w:pPr>
              <w:spacing w:after="160" w:line="259" w:lineRule="auto"/>
              <w:ind w:left="0" w:right="0" w:firstLine="0"/>
              <w:jc w:val="left"/>
            </w:pPr>
          </w:p>
        </w:tc>
        <w:tc>
          <w:tcPr>
            <w:tcW w:w="1492" w:type="dxa"/>
            <w:tcBorders>
              <w:top w:val="nil"/>
              <w:left w:val="nil"/>
              <w:bottom w:val="nil"/>
              <w:right w:val="nil"/>
            </w:tcBorders>
            <w:vAlign w:val="center"/>
          </w:tcPr>
          <w:p w14:paraId="4A735581" w14:textId="77777777" w:rsidR="00486271" w:rsidRDefault="009D03B6">
            <w:pPr>
              <w:spacing w:after="0" w:line="259" w:lineRule="auto"/>
              <w:ind w:left="0" w:right="0" w:firstLine="0"/>
              <w:jc w:val="left"/>
            </w:pPr>
            <w:r>
              <w:t>3.3</w:t>
            </w:r>
          </w:p>
        </w:tc>
      </w:tr>
      <w:tr w:rsidR="00486271" w14:paraId="0A217498" w14:textId="77777777">
        <w:trPr>
          <w:trHeight w:val="289"/>
        </w:trPr>
        <w:tc>
          <w:tcPr>
            <w:tcW w:w="3140" w:type="dxa"/>
            <w:tcBorders>
              <w:top w:val="nil"/>
              <w:left w:val="nil"/>
              <w:bottom w:val="nil"/>
              <w:right w:val="nil"/>
            </w:tcBorders>
          </w:tcPr>
          <w:p w14:paraId="41C1C0A6" w14:textId="77777777" w:rsidR="00486271" w:rsidRDefault="009D03B6">
            <w:pPr>
              <w:spacing w:after="0" w:line="259" w:lineRule="auto"/>
              <w:ind w:left="120" w:right="0" w:firstLine="0"/>
              <w:jc w:val="left"/>
            </w:pPr>
            <w:proofErr w:type="spellStart"/>
            <w:r>
              <w:rPr>
                <w:i/>
              </w:rPr>
              <w:t>Sterna</w:t>
            </w:r>
            <w:proofErr w:type="spellEnd"/>
            <w:r>
              <w:rPr>
                <w:i/>
              </w:rPr>
              <w:t xml:space="preserve"> </w:t>
            </w:r>
            <w:proofErr w:type="spellStart"/>
            <w:r>
              <w:rPr>
                <w:i/>
              </w:rPr>
              <w:t>hirundo</w:t>
            </w:r>
            <w:proofErr w:type="spellEnd"/>
          </w:p>
        </w:tc>
        <w:tc>
          <w:tcPr>
            <w:tcW w:w="2559" w:type="dxa"/>
            <w:tcBorders>
              <w:top w:val="nil"/>
              <w:left w:val="nil"/>
              <w:bottom w:val="nil"/>
              <w:right w:val="nil"/>
            </w:tcBorders>
          </w:tcPr>
          <w:p w14:paraId="41087F64" w14:textId="77777777" w:rsidR="00486271" w:rsidRDefault="009D03B6">
            <w:pPr>
              <w:spacing w:after="0" w:line="259" w:lineRule="auto"/>
              <w:ind w:left="0" w:right="0" w:firstLine="0"/>
              <w:jc w:val="left"/>
            </w:pPr>
            <w:r>
              <w:t xml:space="preserve">Common </w:t>
            </w:r>
            <w:proofErr w:type="spellStart"/>
            <w:r>
              <w:t>tern</w:t>
            </w:r>
            <w:proofErr w:type="spellEnd"/>
          </w:p>
        </w:tc>
        <w:tc>
          <w:tcPr>
            <w:tcW w:w="1146" w:type="dxa"/>
            <w:tcBorders>
              <w:top w:val="nil"/>
              <w:left w:val="nil"/>
              <w:bottom w:val="nil"/>
              <w:right w:val="nil"/>
            </w:tcBorders>
          </w:tcPr>
          <w:p w14:paraId="7E0BE60F" w14:textId="77777777" w:rsidR="00486271" w:rsidRDefault="009D03B6">
            <w:pPr>
              <w:spacing w:after="0" w:line="259" w:lineRule="auto"/>
              <w:ind w:left="0" w:right="0" w:firstLine="0"/>
              <w:jc w:val="left"/>
            </w:pPr>
            <w:r>
              <w:t>2.9</w:t>
            </w:r>
          </w:p>
        </w:tc>
        <w:tc>
          <w:tcPr>
            <w:tcW w:w="1492" w:type="dxa"/>
            <w:tcBorders>
              <w:top w:val="nil"/>
              <w:left w:val="nil"/>
              <w:bottom w:val="nil"/>
              <w:right w:val="nil"/>
            </w:tcBorders>
          </w:tcPr>
          <w:p w14:paraId="2985B946" w14:textId="77777777" w:rsidR="00486271" w:rsidRDefault="00486271">
            <w:pPr>
              <w:spacing w:after="160" w:line="259" w:lineRule="auto"/>
              <w:ind w:left="0" w:right="0" w:firstLine="0"/>
              <w:jc w:val="left"/>
            </w:pPr>
          </w:p>
        </w:tc>
      </w:tr>
      <w:tr w:rsidR="00486271" w14:paraId="5F18E672" w14:textId="77777777">
        <w:trPr>
          <w:trHeight w:val="295"/>
        </w:trPr>
        <w:tc>
          <w:tcPr>
            <w:tcW w:w="3140" w:type="dxa"/>
            <w:tcBorders>
              <w:top w:val="nil"/>
              <w:left w:val="nil"/>
              <w:bottom w:val="single" w:sz="3" w:space="0" w:color="000000"/>
              <w:right w:val="nil"/>
            </w:tcBorders>
          </w:tcPr>
          <w:p w14:paraId="4082AD9B" w14:textId="77777777" w:rsidR="00486271" w:rsidRDefault="009D03B6">
            <w:pPr>
              <w:spacing w:after="0" w:line="259" w:lineRule="auto"/>
              <w:ind w:left="120" w:right="0" w:firstLine="0"/>
              <w:jc w:val="left"/>
            </w:pPr>
            <w:proofErr w:type="spellStart"/>
            <w:r>
              <w:rPr>
                <w:i/>
              </w:rPr>
              <w:t>Sterna</w:t>
            </w:r>
            <w:proofErr w:type="spellEnd"/>
            <w:r>
              <w:rPr>
                <w:i/>
              </w:rPr>
              <w:t xml:space="preserve"> </w:t>
            </w:r>
            <w:proofErr w:type="spellStart"/>
            <w:r>
              <w:rPr>
                <w:i/>
              </w:rPr>
              <w:t>sandvicensis</w:t>
            </w:r>
            <w:proofErr w:type="spellEnd"/>
          </w:p>
        </w:tc>
        <w:tc>
          <w:tcPr>
            <w:tcW w:w="2559" w:type="dxa"/>
            <w:tcBorders>
              <w:top w:val="nil"/>
              <w:left w:val="nil"/>
              <w:bottom w:val="single" w:sz="3" w:space="0" w:color="000000"/>
              <w:right w:val="nil"/>
            </w:tcBorders>
          </w:tcPr>
          <w:p w14:paraId="704AEA99" w14:textId="77777777" w:rsidR="00486271" w:rsidRDefault="009D03B6">
            <w:pPr>
              <w:spacing w:after="0" w:line="259" w:lineRule="auto"/>
              <w:ind w:left="0" w:right="0" w:firstLine="0"/>
              <w:jc w:val="left"/>
            </w:pPr>
            <w:r>
              <w:t xml:space="preserve">Sandwich </w:t>
            </w:r>
            <w:proofErr w:type="spellStart"/>
            <w:r>
              <w:t>tern</w:t>
            </w:r>
            <w:proofErr w:type="spellEnd"/>
          </w:p>
        </w:tc>
        <w:tc>
          <w:tcPr>
            <w:tcW w:w="1146" w:type="dxa"/>
            <w:tcBorders>
              <w:top w:val="nil"/>
              <w:left w:val="nil"/>
              <w:bottom w:val="single" w:sz="3" w:space="0" w:color="000000"/>
              <w:right w:val="nil"/>
            </w:tcBorders>
          </w:tcPr>
          <w:p w14:paraId="0516E0E1" w14:textId="77777777" w:rsidR="00486271" w:rsidRDefault="009D03B6">
            <w:pPr>
              <w:spacing w:after="0" w:line="259" w:lineRule="auto"/>
              <w:ind w:left="0" w:right="0" w:firstLine="0"/>
              <w:jc w:val="left"/>
            </w:pPr>
            <w:r>
              <w:t>4.8</w:t>
            </w:r>
          </w:p>
        </w:tc>
        <w:tc>
          <w:tcPr>
            <w:tcW w:w="1492" w:type="dxa"/>
            <w:tcBorders>
              <w:top w:val="nil"/>
              <w:left w:val="nil"/>
              <w:bottom w:val="single" w:sz="3" w:space="0" w:color="000000"/>
              <w:right w:val="nil"/>
            </w:tcBorders>
          </w:tcPr>
          <w:p w14:paraId="59BDBD6D" w14:textId="77777777" w:rsidR="00486271" w:rsidRDefault="009D03B6">
            <w:pPr>
              <w:spacing w:after="0" w:line="259" w:lineRule="auto"/>
              <w:ind w:left="0" w:right="0" w:firstLine="0"/>
              <w:jc w:val="left"/>
            </w:pPr>
            <w:r>
              <w:t>3.7</w:t>
            </w:r>
          </w:p>
        </w:tc>
      </w:tr>
    </w:tbl>
    <w:p w14:paraId="594D9A2D" w14:textId="04ED9F99" w:rsidR="00486271" w:rsidRPr="00385B46" w:rsidRDefault="009D03B6">
      <w:pPr>
        <w:spacing w:after="439"/>
        <w:ind w:left="22" w:right="750"/>
        <w:rPr>
          <w:lang w:val="en-US"/>
        </w:rPr>
      </w:pPr>
      <w:commentRangeStart w:id="79"/>
      <w:r w:rsidRPr="00385B46">
        <w:rPr>
          <w:b/>
          <w:lang w:val="en-US"/>
        </w:rPr>
        <w:t xml:space="preserve">Table </w:t>
      </w:r>
      <w:commentRangeEnd w:id="79"/>
      <w:r w:rsidR="00F75388">
        <w:rPr>
          <w:rStyle w:val="Marquedecommentaire"/>
        </w:rPr>
        <w:commentReference w:id="79"/>
      </w:r>
      <w:r w:rsidRPr="00385B46">
        <w:rPr>
          <w:b/>
          <w:lang w:val="en-US"/>
        </w:rPr>
        <w:t xml:space="preserve">3: Species and their associated vulnerability index. </w:t>
      </w:r>
      <w:r w:rsidRPr="00385B46">
        <w:rPr>
          <w:lang w:val="en-US"/>
        </w:rPr>
        <w:t>Blank space</w:t>
      </w:r>
      <w:ins w:id="80" w:author="Coline CANONNE" w:date="2024-05-13T14:26:00Z">
        <w:r w:rsidR="00F75388">
          <w:rPr>
            <w:lang w:val="en-US"/>
          </w:rPr>
          <w:t>s</w:t>
        </w:r>
      </w:ins>
      <w:r w:rsidRPr="00385B46">
        <w:rPr>
          <w:lang w:val="en-US"/>
        </w:rPr>
        <w:t xml:space="preserve"> indicate no score for a species at certain period due to its absence from the area.</w:t>
      </w:r>
    </w:p>
    <w:p w14:paraId="1120865E" w14:textId="77777777" w:rsidR="00486271" w:rsidRPr="00385B46" w:rsidRDefault="009D03B6">
      <w:pPr>
        <w:numPr>
          <w:ilvl w:val="0"/>
          <w:numId w:val="1"/>
        </w:numPr>
        <w:ind w:right="750" w:firstLine="351"/>
        <w:rPr>
          <w:lang w:val="en-US"/>
        </w:rPr>
      </w:pPr>
      <w:r w:rsidRPr="00385B46">
        <w:rPr>
          <w:lang w:val="en-US"/>
        </w:rPr>
        <w:t>Then, with the three covariate blocks resulting from step two, we tested whether combining all three blocks improved performance, or if two or even one block yielded the same predictive performance.</w:t>
      </w:r>
    </w:p>
    <w:p w14:paraId="27CF8BB5" w14:textId="77777777" w:rsidR="00486271" w:rsidRPr="00385B46" w:rsidRDefault="009D03B6">
      <w:pPr>
        <w:numPr>
          <w:ilvl w:val="0"/>
          <w:numId w:val="1"/>
        </w:numPr>
        <w:spacing w:after="415"/>
        <w:ind w:right="750" w:firstLine="351"/>
        <w:rPr>
          <w:lang w:val="en-US"/>
        </w:rPr>
      </w:pPr>
      <w:r w:rsidRPr="00385B46">
        <w:rPr>
          <w:lang w:val="en-US"/>
        </w:rPr>
        <w:lastRenderedPageBreak/>
        <w:t xml:space="preserve">In the final step, we tested whether adding a spatial </w:t>
      </w:r>
      <w:commentRangeStart w:id="81"/>
      <w:commentRangeStart w:id="82"/>
      <w:r w:rsidRPr="00385B46">
        <w:rPr>
          <w:lang w:val="en-US"/>
        </w:rPr>
        <w:t xml:space="preserve">autocorrelation </w:t>
      </w:r>
      <w:commentRangeEnd w:id="81"/>
      <w:r w:rsidR="00F75388">
        <w:rPr>
          <w:rStyle w:val="Marquedecommentaire"/>
        </w:rPr>
        <w:commentReference w:id="81"/>
      </w:r>
      <w:commentRangeEnd w:id="82"/>
      <w:r w:rsidR="008E77CC">
        <w:rPr>
          <w:rStyle w:val="Marquedecommentaire"/>
        </w:rPr>
        <w:commentReference w:id="82"/>
      </w:r>
      <w:r w:rsidRPr="00385B46">
        <w:rPr>
          <w:lang w:val="en-US"/>
        </w:rPr>
        <w:t xml:space="preserve">structure improved predictive performance. Different autocorrelation structures proposed in </w:t>
      </w:r>
      <w:proofErr w:type="spellStart"/>
      <w:r w:rsidRPr="00385B46">
        <w:rPr>
          <w:lang w:val="en-US"/>
        </w:rPr>
        <w:t>spOccupancy</w:t>
      </w:r>
      <w:proofErr w:type="spellEnd"/>
      <w:r w:rsidRPr="00385B46">
        <w:rPr>
          <w:lang w:val="en-US"/>
        </w:rPr>
        <w:t xml:space="preserve"> were tested, but they all resulted in overfitting and poor performance in cross-validation. Therefore, we did not pursue further analysis of spatial autocorrelation.</w:t>
      </w:r>
    </w:p>
    <w:p w14:paraId="602F6423" w14:textId="77777777" w:rsidR="00486271" w:rsidRPr="00385B46" w:rsidRDefault="009D03B6">
      <w:pPr>
        <w:pStyle w:val="Titre1"/>
        <w:tabs>
          <w:tab w:val="center" w:pos="4043"/>
        </w:tabs>
        <w:ind w:left="0" w:firstLine="0"/>
        <w:rPr>
          <w:lang w:val="en-US"/>
        </w:rPr>
      </w:pPr>
      <w:r w:rsidRPr="00385B46">
        <w:rPr>
          <w:lang w:val="en-US"/>
        </w:rPr>
        <w:t>1.8</w:t>
      </w:r>
      <w:r w:rsidRPr="00385B46">
        <w:rPr>
          <w:lang w:val="en-US"/>
        </w:rPr>
        <w:tab/>
        <w:t>Mapping seabirds’ vulnerability to wind farms</w:t>
      </w:r>
    </w:p>
    <w:p w14:paraId="15217433" w14:textId="77777777" w:rsidR="00486271" w:rsidRPr="00385B46" w:rsidRDefault="009D03B6">
      <w:pPr>
        <w:pStyle w:val="Titre2"/>
        <w:tabs>
          <w:tab w:val="center" w:pos="2093"/>
        </w:tabs>
        <w:ind w:left="0" w:firstLine="0"/>
        <w:rPr>
          <w:lang w:val="en-US"/>
        </w:rPr>
      </w:pPr>
      <w:r w:rsidRPr="00385B46">
        <w:rPr>
          <w:lang w:val="en-US"/>
        </w:rPr>
        <w:t>1.8.1</w:t>
      </w:r>
      <w:r w:rsidRPr="00385B46">
        <w:rPr>
          <w:lang w:val="en-US"/>
        </w:rPr>
        <w:tab/>
        <w:t>Vulnerability indexes</w:t>
      </w:r>
    </w:p>
    <w:p w14:paraId="3F738811" w14:textId="77777777" w:rsidR="00486271" w:rsidRPr="00385B46" w:rsidRDefault="009D03B6">
      <w:pPr>
        <w:ind w:left="22" w:right="750"/>
        <w:rPr>
          <w:lang w:val="en-US"/>
        </w:rPr>
      </w:pPr>
      <w:commentRangeStart w:id="83"/>
      <w:r w:rsidRPr="00385B46">
        <w:rPr>
          <w:lang w:val="en-US"/>
        </w:rPr>
        <w:t>The</w:t>
      </w:r>
      <w:commentRangeEnd w:id="83"/>
      <w:r w:rsidR="00F75388">
        <w:rPr>
          <w:rStyle w:val="Marquedecommentaire"/>
        </w:rPr>
        <w:commentReference w:id="83"/>
      </w:r>
      <w:r w:rsidRPr="00385B46">
        <w:rPr>
          <w:lang w:val="en-US"/>
        </w:rPr>
        <w:t xml:space="preserve"> synthetic index constructed to evaluate species risk to offshore wind farms integrates three main aspects of seabird vulnerability [25, 26]:</w:t>
      </w:r>
    </w:p>
    <w:p w14:paraId="4E37CF37" w14:textId="651B6852" w:rsidR="00486271" w:rsidRPr="00F75388" w:rsidRDefault="009D03B6">
      <w:pPr>
        <w:numPr>
          <w:ilvl w:val="0"/>
          <w:numId w:val="2"/>
        </w:numPr>
        <w:ind w:right="750" w:firstLine="351"/>
        <w:rPr>
          <w:lang w:val="en-US"/>
          <w:rPrChange w:id="84" w:author="Coline CANONNE" w:date="2024-05-13T14:30:00Z">
            <w:rPr/>
          </w:rPrChange>
        </w:rPr>
      </w:pPr>
      <w:r w:rsidRPr="00385B46">
        <w:rPr>
          <w:b/>
          <w:lang w:val="en-US"/>
        </w:rPr>
        <w:t xml:space="preserve">Conservation Status (CS): </w:t>
      </w:r>
      <w:r w:rsidRPr="00385B46">
        <w:rPr>
          <w:lang w:val="en-US"/>
        </w:rPr>
        <w:t xml:space="preserve">Defined in [27], this score combines species status and representativeness of French populations. Species status is based on the worst IUCN Red List rankings or population </w:t>
      </w:r>
      <w:commentRangeStart w:id="85"/>
      <w:r w:rsidRPr="00385B46">
        <w:rPr>
          <w:lang w:val="en-US"/>
        </w:rPr>
        <w:t>trends</w:t>
      </w:r>
      <w:commentRangeEnd w:id="85"/>
      <w:r w:rsidR="00F75388">
        <w:rPr>
          <w:rStyle w:val="Marquedecommentaire"/>
        </w:rPr>
        <w:commentReference w:id="85"/>
      </w:r>
      <w:r w:rsidRPr="00385B46">
        <w:rPr>
          <w:lang w:val="en-US"/>
        </w:rPr>
        <w:t xml:space="preserve">. At the same time, representativeness is measured by the percentage of the global population in France and on the Mediterranean coast. Different representativeness values are defined for the breeding and non-breeding period as </w:t>
      </w:r>
      <w:del w:id="86" w:author="Coline CANONNE" w:date="2024-05-13T14:30:00Z">
        <w:r w:rsidRPr="00385B46" w:rsidDel="00F75388">
          <w:rPr>
            <w:lang w:val="en-US"/>
          </w:rPr>
          <w:delText>seabirds</w:delText>
        </w:r>
      </w:del>
      <w:ins w:id="87" w:author="Coline CANONNE" w:date="2024-05-13T14:30:00Z">
        <w:r w:rsidR="00F75388" w:rsidRPr="00385B46">
          <w:rPr>
            <w:lang w:val="en-US"/>
          </w:rPr>
          <w:t>seabirds’</w:t>
        </w:r>
      </w:ins>
      <w:r w:rsidRPr="00385B46">
        <w:rPr>
          <w:lang w:val="en-US"/>
        </w:rPr>
        <w:t xml:space="preserve"> distribution can vary greatly between these </w:t>
      </w:r>
      <w:commentRangeStart w:id="88"/>
      <w:r w:rsidRPr="00385B46">
        <w:rPr>
          <w:lang w:val="en-US"/>
        </w:rPr>
        <w:t>periods</w:t>
      </w:r>
      <w:commentRangeEnd w:id="88"/>
      <w:r w:rsidR="00F75388">
        <w:rPr>
          <w:rStyle w:val="Marquedecommentaire"/>
        </w:rPr>
        <w:commentReference w:id="88"/>
      </w:r>
      <w:r w:rsidRPr="00385B46">
        <w:rPr>
          <w:lang w:val="en-US"/>
        </w:rPr>
        <w:t xml:space="preserve">. </w:t>
      </w:r>
      <w:r w:rsidRPr="00F75388">
        <w:rPr>
          <w:lang w:val="en-US"/>
          <w:rPrChange w:id="89" w:author="Coline CANONNE" w:date="2024-05-13T14:30:00Z">
            <w:rPr/>
          </w:rPrChange>
        </w:rPr>
        <w:t>CS is the mean between representativeness and vulnerability.</w:t>
      </w:r>
    </w:p>
    <w:p w14:paraId="4E153F0E" w14:textId="77777777" w:rsidR="00486271" w:rsidRPr="00385B46" w:rsidRDefault="009D03B6">
      <w:pPr>
        <w:numPr>
          <w:ilvl w:val="0"/>
          <w:numId w:val="2"/>
        </w:numPr>
        <w:ind w:right="750" w:firstLine="351"/>
        <w:rPr>
          <w:lang w:val="en-US"/>
        </w:rPr>
      </w:pPr>
      <w:r w:rsidRPr="00385B46">
        <w:rPr>
          <w:b/>
          <w:lang w:val="en-US"/>
        </w:rPr>
        <w:t xml:space="preserve">Risk of Collision </w:t>
      </w:r>
      <w:r w:rsidRPr="00385B46">
        <w:rPr>
          <w:lang w:val="en-US"/>
        </w:rPr>
        <w:t>was evaluated with four criteria: the estimated percentage of time flying at blade height (Alt); flight maneuverability (Man); percentage of time spent flying (</w:t>
      </w:r>
      <w:proofErr w:type="spellStart"/>
      <w:r w:rsidRPr="00385B46">
        <w:rPr>
          <w:lang w:val="en-US"/>
        </w:rPr>
        <w:t>Ptf</w:t>
      </w:r>
      <w:proofErr w:type="spellEnd"/>
      <w:r w:rsidRPr="00385B46">
        <w:rPr>
          <w:lang w:val="en-US"/>
        </w:rPr>
        <w:t>); and a nocturnal Activity Score (</w:t>
      </w:r>
      <w:proofErr w:type="spellStart"/>
      <w:r w:rsidRPr="00385B46">
        <w:rPr>
          <w:lang w:val="en-US"/>
        </w:rPr>
        <w:t>Noc</w:t>
      </w:r>
      <w:proofErr w:type="spellEnd"/>
      <w:r w:rsidRPr="00385B46">
        <w:rPr>
          <w:lang w:val="en-US"/>
        </w:rPr>
        <w:t>).</w:t>
      </w:r>
    </w:p>
    <w:p w14:paraId="2020E044" w14:textId="77777777" w:rsidR="00486271" w:rsidRPr="00385B46" w:rsidRDefault="009D03B6">
      <w:pPr>
        <w:numPr>
          <w:ilvl w:val="0"/>
          <w:numId w:val="2"/>
        </w:numPr>
        <w:ind w:right="750" w:firstLine="351"/>
        <w:rPr>
          <w:lang w:val="en-US"/>
        </w:rPr>
      </w:pPr>
      <w:r w:rsidRPr="00385B46">
        <w:rPr>
          <w:b/>
          <w:lang w:val="en-US"/>
        </w:rPr>
        <w:t xml:space="preserve">Risk of Displacement </w:t>
      </w:r>
      <w:r w:rsidRPr="00385B46">
        <w:rPr>
          <w:lang w:val="en-US"/>
        </w:rPr>
        <w:t>is calculated using two criteria: the sensibility to disturbance by wind turbines, boats, and helicopters (Dis) and habitat specialization score (</w:t>
      </w:r>
      <w:proofErr w:type="spellStart"/>
      <w:r w:rsidRPr="00385B46">
        <w:rPr>
          <w:lang w:val="en-US"/>
        </w:rPr>
        <w:t>Spe</w:t>
      </w:r>
      <w:proofErr w:type="spellEnd"/>
      <w:r w:rsidRPr="00385B46">
        <w:rPr>
          <w:lang w:val="en-US"/>
        </w:rPr>
        <w:t>).</w:t>
      </w:r>
    </w:p>
    <w:p w14:paraId="284864ED" w14:textId="77777777" w:rsidR="00486271" w:rsidRPr="00385B46" w:rsidRDefault="009D03B6">
      <w:pPr>
        <w:ind w:left="389" w:right="750"/>
        <w:rPr>
          <w:lang w:val="en-US"/>
        </w:rPr>
      </w:pPr>
      <w:r w:rsidRPr="00385B46">
        <w:rPr>
          <w:lang w:val="en-US"/>
        </w:rPr>
        <w:t>The vulnerability index is computed as follows [26]:</w:t>
      </w:r>
    </w:p>
    <w:p w14:paraId="7C5491DD" w14:textId="77777777" w:rsidR="00486271" w:rsidRDefault="009D03B6">
      <w:pPr>
        <w:spacing w:after="323" w:line="259" w:lineRule="auto"/>
        <w:ind w:left="3470" w:right="0" w:firstLine="0"/>
        <w:jc w:val="left"/>
      </w:pPr>
      <w:r>
        <w:rPr>
          <w:noProof/>
        </w:rPr>
        <w:drawing>
          <wp:inline distT="0" distB="0" distL="0" distR="0" wp14:anchorId="1060505E" wp14:editId="59F7D820">
            <wp:extent cx="2081784" cy="865632"/>
            <wp:effectExtent l="0" t="0" r="0" b="0"/>
            <wp:docPr id="15252" name="Picture 15252"/>
            <wp:cNvGraphicFramePr/>
            <a:graphic xmlns:a="http://schemas.openxmlformats.org/drawingml/2006/main">
              <a:graphicData uri="http://schemas.openxmlformats.org/drawingml/2006/picture">
                <pic:pic xmlns:pic="http://schemas.openxmlformats.org/drawingml/2006/picture">
                  <pic:nvPicPr>
                    <pic:cNvPr id="15252" name="Picture 15252"/>
                    <pic:cNvPicPr/>
                  </pic:nvPicPr>
                  <pic:blipFill>
                    <a:blip r:embed="rId13"/>
                    <a:stretch>
                      <a:fillRect/>
                    </a:stretch>
                  </pic:blipFill>
                  <pic:spPr>
                    <a:xfrm>
                      <a:off x="0" y="0"/>
                      <a:ext cx="2081784" cy="865632"/>
                    </a:xfrm>
                    <a:prstGeom prst="rect">
                      <a:avLst/>
                    </a:prstGeom>
                  </pic:spPr>
                </pic:pic>
              </a:graphicData>
            </a:graphic>
          </wp:inline>
        </w:drawing>
      </w:r>
    </w:p>
    <w:p w14:paraId="536CCD36" w14:textId="77777777" w:rsidR="00486271" w:rsidRPr="00385B46" w:rsidRDefault="009D03B6">
      <w:pPr>
        <w:spacing w:after="337"/>
        <w:ind w:left="389" w:right="750"/>
        <w:rPr>
          <w:lang w:val="en-US"/>
        </w:rPr>
      </w:pPr>
      <w:r w:rsidRPr="00385B46">
        <w:rPr>
          <w:lang w:val="en-US"/>
        </w:rPr>
        <w:t>Vulnerability indexes for every species are indicated in Tab.3</w:t>
      </w:r>
    </w:p>
    <w:p w14:paraId="10096943" w14:textId="77777777" w:rsidR="00486271" w:rsidRPr="00385B46" w:rsidRDefault="009D03B6">
      <w:pPr>
        <w:pStyle w:val="Titre2"/>
        <w:tabs>
          <w:tab w:val="center" w:pos="1965"/>
        </w:tabs>
        <w:ind w:left="0" w:firstLine="0"/>
        <w:rPr>
          <w:lang w:val="en-US"/>
        </w:rPr>
      </w:pPr>
      <w:r w:rsidRPr="00385B46">
        <w:rPr>
          <w:lang w:val="en-US"/>
        </w:rPr>
        <w:t>1.8.2</w:t>
      </w:r>
      <w:r w:rsidRPr="00385B46">
        <w:rPr>
          <w:lang w:val="en-US"/>
        </w:rPr>
        <w:tab/>
        <w:t>Vulnerability maps</w:t>
      </w:r>
    </w:p>
    <w:p w14:paraId="5417DE3E" w14:textId="77777777" w:rsidR="00486271" w:rsidRPr="00385B46" w:rsidRDefault="009D03B6">
      <w:pPr>
        <w:spacing w:after="0"/>
        <w:ind w:left="22" w:right="700"/>
        <w:jc w:val="left"/>
        <w:rPr>
          <w:lang w:val="en-US"/>
        </w:rPr>
      </w:pPr>
      <w:r w:rsidRPr="00385B46">
        <w:rPr>
          <w:lang w:val="en-US"/>
        </w:rPr>
        <w:t xml:space="preserve">To create a single vulnerability map, the values of individual maps are first rescaled to fall within the range of 0 to 1. Then, all the maps are combined, using the vulnerability index as a weighting factor. The seasonal seabird vulnerability </w:t>
      </w:r>
      <w:r w:rsidRPr="00385B46">
        <w:rPr>
          <w:i/>
          <w:lang w:val="en-US"/>
        </w:rPr>
        <w:t xml:space="preserve">SV </w:t>
      </w:r>
      <w:r w:rsidRPr="00385B46">
        <w:rPr>
          <w:lang w:val="en-US"/>
        </w:rPr>
        <w:t xml:space="preserve">at site </w:t>
      </w:r>
      <w:r w:rsidRPr="00385B46">
        <w:rPr>
          <w:i/>
          <w:lang w:val="en-US"/>
        </w:rPr>
        <w:t xml:space="preserve">j </w:t>
      </w:r>
      <w:r w:rsidRPr="00385B46">
        <w:rPr>
          <w:lang w:val="en-US"/>
        </w:rPr>
        <w:t xml:space="preserve">and season </w:t>
      </w:r>
      <w:r w:rsidRPr="00385B46">
        <w:rPr>
          <w:i/>
          <w:lang w:val="en-US"/>
        </w:rPr>
        <w:t xml:space="preserve">S </w:t>
      </w:r>
      <w:r w:rsidRPr="00385B46">
        <w:rPr>
          <w:lang w:val="en-US"/>
        </w:rPr>
        <w:t>is defined as:</w:t>
      </w:r>
    </w:p>
    <w:p w14:paraId="32B5E57D" w14:textId="77777777" w:rsidR="00486271" w:rsidRDefault="009D03B6">
      <w:pPr>
        <w:spacing w:after="155" w:line="259" w:lineRule="auto"/>
        <w:ind w:left="3790" w:right="0" w:firstLine="0"/>
        <w:jc w:val="left"/>
      </w:pPr>
      <w:r>
        <w:rPr>
          <w:noProof/>
        </w:rPr>
        <w:drawing>
          <wp:inline distT="0" distB="0" distL="0" distR="0" wp14:anchorId="142B2363" wp14:editId="55F945AF">
            <wp:extent cx="1685544" cy="344424"/>
            <wp:effectExtent l="0" t="0" r="0" b="0"/>
            <wp:docPr id="15253" name="Picture 15253"/>
            <wp:cNvGraphicFramePr/>
            <a:graphic xmlns:a="http://schemas.openxmlformats.org/drawingml/2006/main">
              <a:graphicData uri="http://schemas.openxmlformats.org/drawingml/2006/picture">
                <pic:pic xmlns:pic="http://schemas.openxmlformats.org/drawingml/2006/picture">
                  <pic:nvPicPr>
                    <pic:cNvPr id="15253" name="Picture 15253"/>
                    <pic:cNvPicPr/>
                  </pic:nvPicPr>
                  <pic:blipFill>
                    <a:blip r:embed="rId14"/>
                    <a:stretch>
                      <a:fillRect/>
                    </a:stretch>
                  </pic:blipFill>
                  <pic:spPr>
                    <a:xfrm>
                      <a:off x="0" y="0"/>
                      <a:ext cx="1685544" cy="344424"/>
                    </a:xfrm>
                    <a:prstGeom prst="rect">
                      <a:avLst/>
                    </a:prstGeom>
                  </pic:spPr>
                </pic:pic>
              </a:graphicData>
            </a:graphic>
          </wp:inline>
        </w:drawing>
      </w:r>
    </w:p>
    <w:p w14:paraId="0731B4A5" w14:textId="77777777" w:rsidR="00486271" w:rsidRPr="00385B46" w:rsidRDefault="009D03B6">
      <w:pPr>
        <w:spacing w:after="4" w:line="259" w:lineRule="auto"/>
        <w:ind w:left="10" w:right="755"/>
        <w:jc w:val="right"/>
        <w:rPr>
          <w:lang w:val="en-US"/>
        </w:rPr>
      </w:pPr>
      <w:r w:rsidRPr="00385B46">
        <w:rPr>
          <w:lang w:val="en-US"/>
        </w:rPr>
        <w:t xml:space="preserve">where </w:t>
      </w:r>
      <w:r>
        <w:rPr>
          <w:i/>
        </w:rPr>
        <w:t>λ</w:t>
      </w:r>
      <w:proofErr w:type="spellStart"/>
      <w:proofErr w:type="gramStart"/>
      <w:r w:rsidRPr="00385B46">
        <w:rPr>
          <w:i/>
          <w:vertAlign w:val="subscript"/>
          <w:lang w:val="en-US"/>
        </w:rPr>
        <w:t>j,sp</w:t>
      </w:r>
      <w:proofErr w:type="gramEnd"/>
      <w:r w:rsidRPr="00385B46">
        <w:rPr>
          <w:i/>
          <w:vertAlign w:val="subscript"/>
          <w:lang w:val="en-US"/>
        </w:rPr>
        <w:t>,S</w:t>
      </w:r>
      <w:proofErr w:type="spellEnd"/>
      <w:r w:rsidRPr="00385B46">
        <w:rPr>
          <w:i/>
          <w:vertAlign w:val="subscript"/>
          <w:lang w:val="en-US"/>
        </w:rPr>
        <w:t xml:space="preserve"> </w:t>
      </w:r>
      <w:r w:rsidRPr="00385B46">
        <w:rPr>
          <w:lang w:val="en-US"/>
        </w:rPr>
        <w:t xml:space="preserve">represents the space-use intensity of site </w:t>
      </w:r>
      <w:r w:rsidRPr="00385B46">
        <w:rPr>
          <w:i/>
          <w:lang w:val="en-US"/>
        </w:rPr>
        <w:t xml:space="preserve">j </w:t>
      </w:r>
      <w:r w:rsidRPr="00385B46">
        <w:rPr>
          <w:lang w:val="en-US"/>
        </w:rPr>
        <w:t xml:space="preserve">by species </w:t>
      </w:r>
      <w:proofErr w:type="spellStart"/>
      <w:r w:rsidRPr="00385B46">
        <w:rPr>
          <w:i/>
          <w:lang w:val="en-US"/>
        </w:rPr>
        <w:t>sp</w:t>
      </w:r>
      <w:proofErr w:type="spellEnd"/>
      <w:r w:rsidRPr="00385B46">
        <w:rPr>
          <w:i/>
          <w:lang w:val="en-US"/>
        </w:rPr>
        <w:t xml:space="preserve"> </w:t>
      </w:r>
      <w:r w:rsidRPr="00385B46">
        <w:rPr>
          <w:lang w:val="en-US"/>
        </w:rPr>
        <w:t xml:space="preserve">during season </w:t>
      </w:r>
      <w:r w:rsidRPr="00385B46">
        <w:rPr>
          <w:i/>
          <w:lang w:val="en-US"/>
        </w:rPr>
        <w:t>S</w:t>
      </w:r>
      <w:r w:rsidRPr="00385B46">
        <w:rPr>
          <w:lang w:val="en-US"/>
        </w:rPr>
        <w:t>. This</w:t>
      </w:r>
    </w:p>
    <w:p w14:paraId="18EBD551" w14:textId="77777777" w:rsidR="00486271" w:rsidRPr="00385B46" w:rsidRDefault="009D03B6">
      <w:pPr>
        <w:spacing w:after="328"/>
        <w:ind w:left="22" w:right="750"/>
        <w:rPr>
          <w:lang w:val="en-US"/>
        </w:rPr>
      </w:pPr>
      <w:r w:rsidRPr="00385B46">
        <w:rPr>
          <w:lang w:val="en-US"/>
        </w:rPr>
        <w:t>calculation is performed for the breeding (B) and non-breeding (NB) seasons. The final vulnerability map is obtained by averaging the two seasonal maps at each site:</w:t>
      </w:r>
    </w:p>
    <w:p w14:paraId="2A6340D2" w14:textId="77777777" w:rsidR="00486271" w:rsidRPr="00385B46" w:rsidRDefault="009D03B6">
      <w:pPr>
        <w:spacing w:after="125" w:line="259" w:lineRule="auto"/>
        <w:ind w:left="10" w:right="770"/>
        <w:jc w:val="center"/>
        <w:rPr>
          <w:lang w:val="en-US"/>
        </w:rPr>
      </w:pPr>
      <w:proofErr w:type="spellStart"/>
      <w:r w:rsidRPr="00385B46">
        <w:rPr>
          <w:i/>
          <w:lang w:val="en-US"/>
        </w:rPr>
        <w:t>SV</w:t>
      </w:r>
      <w:r w:rsidRPr="00385B46">
        <w:rPr>
          <w:i/>
          <w:vertAlign w:val="subscript"/>
          <w:lang w:val="en-US"/>
        </w:rPr>
        <w:t>tot</w:t>
      </w:r>
      <w:proofErr w:type="spellEnd"/>
      <w:r w:rsidRPr="00385B46">
        <w:rPr>
          <w:i/>
          <w:vertAlign w:val="subscript"/>
          <w:lang w:val="en-US"/>
        </w:rPr>
        <w:t xml:space="preserve"> </w:t>
      </w:r>
      <w:r w:rsidRPr="00385B46">
        <w:rPr>
          <w:lang w:val="en-US"/>
        </w:rPr>
        <w:t xml:space="preserve">= </w:t>
      </w:r>
      <w:proofErr w:type="gramStart"/>
      <w:r w:rsidRPr="00385B46">
        <w:rPr>
          <w:lang w:val="en-US"/>
        </w:rPr>
        <w:t>mean(</w:t>
      </w:r>
      <w:proofErr w:type="gramEnd"/>
      <w:r w:rsidRPr="00385B46">
        <w:rPr>
          <w:i/>
          <w:lang w:val="en-US"/>
        </w:rPr>
        <w:t>SV</w:t>
      </w:r>
      <w:r w:rsidRPr="00385B46">
        <w:rPr>
          <w:i/>
          <w:vertAlign w:val="subscript"/>
          <w:lang w:val="en-US"/>
        </w:rPr>
        <w:t>B</w:t>
      </w:r>
      <w:r w:rsidRPr="00385B46">
        <w:rPr>
          <w:i/>
          <w:lang w:val="en-US"/>
        </w:rPr>
        <w:t>,SV</w:t>
      </w:r>
      <w:r w:rsidRPr="00385B46">
        <w:rPr>
          <w:i/>
          <w:vertAlign w:val="subscript"/>
          <w:lang w:val="en-US"/>
        </w:rPr>
        <w:t>NB</w:t>
      </w:r>
      <w:r w:rsidRPr="00385B46">
        <w:rPr>
          <w:lang w:val="en-US"/>
        </w:rPr>
        <w:t>)</w:t>
      </w:r>
    </w:p>
    <w:p w14:paraId="3CBA7B33" w14:textId="77777777" w:rsidR="00486271" w:rsidRPr="00385B46" w:rsidRDefault="009D03B6">
      <w:pPr>
        <w:spacing w:after="486"/>
        <w:ind w:left="12" w:right="750" w:firstLine="351"/>
        <w:rPr>
          <w:lang w:val="en-US"/>
        </w:rPr>
      </w:pPr>
      <w:r w:rsidRPr="00385B46">
        <w:rPr>
          <w:lang w:val="en-US"/>
        </w:rPr>
        <w:t>This approach ensures that both breeding and non-breeding seasons contribute to the overall assessment of seabird sensitivity.</w:t>
      </w:r>
    </w:p>
    <w:p w14:paraId="5915353C" w14:textId="77777777" w:rsidR="00486271" w:rsidRDefault="009D03B6">
      <w:pPr>
        <w:spacing w:after="116" w:line="259" w:lineRule="auto"/>
        <w:ind w:left="22" w:right="0"/>
        <w:jc w:val="left"/>
      </w:pPr>
      <w:proofErr w:type="spellStart"/>
      <w:r>
        <w:rPr>
          <w:b/>
          <w:sz w:val="34"/>
        </w:rPr>
        <w:lastRenderedPageBreak/>
        <w:t>References</w:t>
      </w:r>
      <w:proofErr w:type="spellEnd"/>
    </w:p>
    <w:p w14:paraId="1DA8133E" w14:textId="77777777" w:rsidR="00486271" w:rsidRDefault="009D03B6">
      <w:pPr>
        <w:numPr>
          <w:ilvl w:val="0"/>
          <w:numId w:val="3"/>
        </w:numPr>
        <w:ind w:left="610" w:right="750" w:hanging="598"/>
      </w:pPr>
      <w:r w:rsidRPr="00385B46">
        <w:rPr>
          <w:lang w:val="en-US"/>
        </w:rPr>
        <w:t xml:space="preserve">Julie </w:t>
      </w:r>
      <w:proofErr w:type="spellStart"/>
      <w:r w:rsidRPr="00385B46">
        <w:rPr>
          <w:lang w:val="en-US"/>
        </w:rPr>
        <w:t>Gatti</w:t>
      </w:r>
      <w:proofErr w:type="spellEnd"/>
      <w:r w:rsidRPr="00385B46">
        <w:rPr>
          <w:lang w:val="en-US"/>
        </w:rPr>
        <w:t xml:space="preserve"> et al. “The Rhone river dilution zone present in the northeastern shelf of the Gulf of Lion in December 2003”. </w:t>
      </w:r>
      <w:r>
        <w:rPr>
          <w:i/>
        </w:rPr>
        <w:t xml:space="preserve">Continental </w:t>
      </w:r>
      <w:proofErr w:type="spellStart"/>
      <w:r>
        <w:rPr>
          <w:i/>
        </w:rPr>
        <w:t>Shelf</w:t>
      </w:r>
      <w:proofErr w:type="spellEnd"/>
      <w:r>
        <w:rPr>
          <w:i/>
        </w:rPr>
        <w:t xml:space="preserve"> </w:t>
      </w:r>
      <w:proofErr w:type="spellStart"/>
      <w:r>
        <w:rPr>
          <w:i/>
        </w:rPr>
        <w:t>Research</w:t>
      </w:r>
      <w:proofErr w:type="spellEnd"/>
      <w:r>
        <w:rPr>
          <w:i/>
        </w:rPr>
        <w:t xml:space="preserve"> </w:t>
      </w:r>
      <w:r>
        <w:t xml:space="preserve">(Oct. 1, 2006). </w:t>
      </w:r>
      <w:proofErr w:type="spellStart"/>
      <w:proofErr w:type="gramStart"/>
      <w:r>
        <w:rPr>
          <w:rFonts w:ascii="Calibri" w:eastAsia="Calibri" w:hAnsi="Calibri" w:cs="Calibri"/>
        </w:rPr>
        <w:t>doi</w:t>
      </w:r>
      <w:proofErr w:type="spellEnd"/>
      <w:r>
        <w:t>:</w:t>
      </w:r>
      <w:proofErr w:type="gramEnd"/>
      <w:r>
        <w:t xml:space="preserve"> </w:t>
      </w:r>
      <w:hyperlink r:id="rId15">
        <w:r>
          <w:rPr>
            <w:rFonts w:ascii="Calibri" w:eastAsia="Calibri" w:hAnsi="Calibri" w:cs="Calibri"/>
            <w:color w:val="0000FF"/>
          </w:rPr>
          <w:t>10.1016/</w:t>
        </w:r>
        <w:proofErr w:type="spellStart"/>
        <w:r>
          <w:rPr>
            <w:rFonts w:ascii="Calibri" w:eastAsia="Calibri" w:hAnsi="Calibri" w:cs="Calibri"/>
            <w:color w:val="0000FF"/>
          </w:rPr>
          <w:t>j.csr</w:t>
        </w:r>
        <w:proofErr w:type="spellEnd"/>
        <w:r>
          <w:rPr>
            <w:rFonts w:ascii="Calibri" w:eastAsia="Calibri" w:hAnsi="Calibri" w:cs="Calibri"/>
            <w:color w:val="0000FF"/>
          </w:rPr>
          <w:t>.</w:t>
        </w:r>
      </w:hyperlink>
    </w:p>
    <w:p w14:paraId="53F70032" w14:textId="77777777" w:rsidR="00486271" w:rsidRDefault="006441F5">
      <w:pPr>
        <w:spacing w:after="113" w:line="259" w:lineRule="auto"/>
        <w:ind w:left="621" w:right="0"/>
        <w:jc w:val="left"/>
      </w:pPr>
      <w:hyperlink r:id="rId16">
        <w:r w:rsidR="009D03B6">
          <w:rPr>
            <w:rFonts w:ascii="Calibri" w:eastAsia="Calibri" w:hAnsi="Calibri" w:cs="Calibri"/>
            <w:color w:val="0000FF"/>
          </w:rPr>
          <w:t>2006.05.012</w:t>
        </w:r>
      </w:hyperlink>
      <w:hyperlink r:id="rId17">
        <w:r w:rsidR="009D03B6">
          <w:t>.</w:t>
        </w:r>
      </w:hyperlink>
    </w:p>
    <w:p w14:paraId="45CF73BA" w14:textId="77777777" w:rsidR="00486271" w:rsidRPr="00E269A3" w:rsidRDefault="009D03B6">
      <w:pPr>
        <w:numPr>
          <w:ilvl w:val="0"/>
          <w:numId w:val="3"/>
        </w:numPr>
        <w:spacing w:after="109"/>
        <w:ind w:left="610" w:right="750" w:hanging="598"/>
        <w:rPr>
          <w:lang w:val="en-US"/>
        </w:rPr>
      </w:pPr>
      <w:r w:rsidRPr="00385B46">
        <w:rPr>
          <w:lang w:val="en-US"/>
        </w:rPr>
        <w:t xml:space="preserve">Marion </w:t>
      </w:r>
      <w:proofErr w:type="spellStart"/>
      <w:r w:rsidRPr="00385B46">
        <w:rPr>
          <w:lang w:val="en-US"/>
        </w:rPr>
        <w:t>Fraysse</w:t>
      </w:r>
      <w:proofErr w:type="spellEnd"/>
      <w:r w:rsidRPr="00385B46">
        <w:rPr>
          <w:lang w:val="en-US"/>
        </w:rPr>
        <w:t xml:space="preserve"> et al. “Intrusion of Rhone River diluted water into the Bay of Marseille: Generation processes and impacts on ecosystem functioning”. </w:t>
      </w:r>
      <w:r w:rsidRPr="00E269A3">
        <w:rPr>
          <w:i/>
          <w:lang w:val="en-US"/>
        </w:rPr>
        <w:t xml:space="preserve">Journal of Geophysical Research: Oceans </w:t>
      </w:r>
      <w:r w:rsidRPr="00E269A3">
        <w:rPr>
          <w:lang w:val="en-US"/>
        </w:rPr>
        <w:t xml:space="preserve">(2014). </w:t>
      </w:r>
      <w:proofErr w:type="spellStart"/>
      <w:r w:rsidRPr="00E269A3">
        <w:rPr>
          <w:rFonts w:ascii="Calibri" w:eastAsia="Calibri" w:hAnsi="Calibri" w:cs="Calibri"/>
          <w:lang w:val="en-US"/>
        </w:rPr>
        <w:t>doi</w:t>
      </w:r>
      <w:proofErr w:type="spellEnd"/>
      <w:r w:rsidRPr="00E269A3">
        <w:rPr>
          <w:lang w:val="en-US"/>
        </w:rPr>
        <w:t xml:space="preserve">: </w:t>
      </w:r>
      <w:hyperlink r:id="rId18">
        <w:r w:rsidRPr="00E269A3">
          <w:rPr>
            <w:rFonts w:ascii="Calibri" w:eastAsia="Calibri" w:hAnsi="Calibri" w:cs="Calibri"/>
            <w:color w:val="0000FF"/>
            <w:lang w:val="en-US"/>
          </w:rPr>
          <w:t>10.1002/2014JC010022</w:t>
        </w:r>
      </w:hyperlink>
      <w:hyperlink r:id="rId19">
        <w:r w:rsidRPr="00E269A3">
          <w:rPr>
            <w:lang w:val="en-US"/>
          </w:rPr>
          <w:t>.</w:t>
        </w:r>
      </w:hyperlink>
    </w:p>
    <w:p w14:paraId="4297802F" w14:textId="77777777" w:rsidR="00486271" w:rsidRPr="00385B46" w:rsidRDefault="009D03B6">
      <w:pPr>
        <w:numPr>
          <w:ilvl w:val="0"/>
          <w:numId w:val="3"/>
        </w:numPr>
        <w:spacing w:after="108"/>
        <w:ind w:left="610" w:right="750" w:hanging="598"/>
        <w:rPr>
          <w:lang w:val="en-US"/>
        </w:rPr>
      </w:pPr>
      <w:r w:rsidRPr="00385B46">
        <w:rPr>
          <w:lang w:val="en-US"/>
        </w:rPr>
        <w:t xml:space="preserve">Claude </w:t>
      </w:r>
      <w:proofErr w:type="spellStart"/>
      <w:r w:rsidRPr="00385B46">
        <w:rPr>
          <w:lang w:val="en-US"/>
        </w:rPr>
        <w:t>Millot</w:t>
      </w:r>
      <w:proofErr w:type="spellEnd"/>
      <w:r w:rsidRPr="00385B46">
        <w:rPr>
          <w:lang w:val="en-US"/>
        </w:rPr>
        <w:t xml:space="preserve">. “Circulation in the Western Mediterranean Sea”. </w:t>
      </w:r>
      <w:r w:rsidRPr="00385B46">
        <w:rPr>
          <w:i/>
          <w:lang w:val="en-US"/>
        </w:rPr>
        <w:t xml:space="preserve">Journal of Marine Systems </w:t>
      </w:r>
      <w:r w:rsidRPr="00385B46">
        <w:rPr>
          <w:lang w:val="en-US"/>
        </w:rPr>
        <w:t xml:space="preserve">(Apr. 1, 1999). </w:t>
      </w:r>
      <w:proofErr w:type="spellStart"/>
      <w:r w:rsidRPr="00385B46">
        <w:rPr>
          <w:rFonts w:ascii="Calibri" w:eastAsia="Calibri" w:hAnsi="Calibri" w:cs="Calibri"/>
          <w:lang w:val="en-US"/>
        </w:rPr>
        <w:t>doi</w:t>
      </w:r>
      <w:proofErr w:type="spellEnd"/>
      <w:r w:rsidRPr="00385B46">
        <w:rPr>
          <w:lang w:val="en-US"/>
        </w:rPr>
        <w:t xml:space="preserve">: </w:t>
      </w:r>
      <w:r w:rsidR="006441F5">
        <w:fldChar w:fldCharType="begin"/>
      </w:r>
      <w:r w:rsidR="006441F5" w:rsidRPr="00FC319E">
        <w:rPr>
          <w:lang w:val="en-US"/>
          <w:rPrChange w:id="90" w:author="Valentin Lauret" w:date="2024-05-14T00:20:00Z">
            <w:rPr/>
          </w:rPrChange>
        </w:rPr>
        <w:instrText xml:space="preserve"> HYPERLINK "https://doi.org/10.1016/S0924-7963(98)00078-5" \h </w:instrText>
      </w:r>
      <w:r w:rsidR="006441F5">
        <w:fldChar w:fldCharType="separate"/>
      </w:r>
      <w:r w:rsidRPr="00385B46">
        <w:rPr>
          <w:rFonts w:ascii="Calibri" w:eastAsia="Calibri" w:hAnsi="Calibri" w:cs="Calibri"/>
          <w:color w:val="0000FF"/>
          <w:lang w:val="en-US"/>
        </w:rPr>
        <w:t>10.1016/S0924-7963(98)00078-5</w:t>
      </w:r>
      <w:r w:rsidR="006441F5">
        <w:rPr>
          <w:rFonts w:ascii="Calibri" w:eastAsia="Calibri" w:hAnsi="Calibri" w:cs="Calibri"/>
          <w:color w:val="0000FF"/>
          <w:lang w:val="en-US"/>
        </w:rPr>
        <w:fldChar w:fldCharType="end"/>
      </w:r>
      <w:r w:rsidR="006441F5">
        <w:fldChar w:fldCharType="begin"/>
      </w:r>
      <w:r w:rsidR="006441F5" w:rsidRPr="00FC319E">
        <w:rPr>
          <w:lang w:val="en-US"/>
          <w:rPrChange w:id="91" w:author="Valentin Lauret" w:date="2024-05-14T00:20:00Z">
            <w:rPr/>
          </w:rPrChange>
        </w:rPr>
        <w:instrText xml:space="preserve"> HYPERLINK "https://doi.org/10.1016/S0924-7963(98)00078-5" \h </w:instrText>
      </w:r>
      <w:r w:rsidR="006441F5">
        <w:fldChar w:fldCharType="separate"/>
      </w:r>
      <w:r w:rsidRPr="00385B46">
        <w:rPr>
          <w:lang w:val="en-US"/>
        </w:rPr>
        <w:t>.</w:t>
      </w:r>
      <w:r w:rsidR="006441F5">
        <w:rPr>
          <w:lang w:val="en-US"/>
        </w:rPr>
        <w:fldChar w:fldCharType="end"/>
      </w:r>
    </w:p>
    <w:p w14:paraId="491D6E34" w14:textId="77777777" w:rsidR="00486271" w:rsidRPr="00385B46" w:rsidRDefault="009D03B6">
      <w:pPr>
        <w:numPr>
          <w:ilvl w:val="0"/>
          <w:numId w:val="3"/>
        </w:numPr>
        <w:ind w:left="610" w:right="750" w:hanging="598"/>
        <w:rPr>
          <w:lang w:val="en-US"/>
        </w:rPr>
      </w:pPr>
      <w:proofErr w:type="spellStart"/>
      <w:r w:rsidRPr="00385B46">
        <w:rPr>
          <w:lang w:val="en-US"/>
        </w:rPr>
        <w:t>Gr´egoire</w:t>
      </w:r>
      <w:proofErr w:type="spellEnd"/>
      <w:r w:rsidRPr="00385B46">
        <w:rPr>
          <w:lang w:val="en-US"/>
        </w:rPr>
        <w:t xml:space="preserve"> Certain and Vincent </w:t>
      </w:r>
      <w:proofErr w:type="spellStart"/>
      <w:r w:rsidRPr="00385B46">
        <w:rPr>
          <w:lang w:val="en-US"/>
        </w:rPr>
        <w:t>Bretagnolle</w:t>
      </w:r>
      <w:proofErr w:type="spellEnd"/>
      <w:r w:rsidRPr="00385B46">
        <w:rPr>
          <w:lang w:val="en-US"/>
        </w:rPr>
        <w:t xml:space="preserve">. “Monitoring </w:t>
      </w:r>
      <w:proofErr w:type="gramStart"/>
      <w:r w:rsidRPr="00385B46">
        <w:rPr>
          <w:lang w:val="en-US"/>
        </w:rPr>
        <w:t>seabirds</w:t>
      </w:r>
      <w:proofErr w:type="gramEnd"/>
      <w:r w:rsidRPr="00385B46">
        <w:rPr>
          <w:lang w:val="en-US"/>
        </w:rPr>
        <w:t xml:space="preserve"> population in marine ecosystem: The use of strip-transect aerial surveys”. </w:t>
      </w:r>
      <w:r w:rsidRPr="00385B46">
        <w:rPr>
          <w:i/>
          <w:lang w:val="en-US"/>
        </w:rPr>
        <w:t>Remote Sensing of Environment</w:t>
      </w:r>
      <w:r w:rsidRPr="00385B46">
        <w:rPr>
          <w:lang w:val="en-US"/>
        </w:rPr>
        <w:t xml:space="preserve">. Earth Observations for Marine and Coastal Biodiversity and Ecosystems Special Issue (Aug. 15, 2008). </w:t>
      </w:r>
      <w:proofErr w:type="spellStart"/>
      <w:r w:rsidRPr="00385B46">
        <w:rPr>
          <w:rFonts w:ascii="Calibri" w:eastAsia="Calibri" w:hAnsi="Calibri" w:cs="Calibri"/>
          <w:lang w:val="en-US"/>
        </w:rPr>
        <w:t>doi</w:t>
      </w:r>
      <w:proofErr w:type="spellEnd"/>
      <w:r w:rsidRPr="00385B46">
        <w:rPr>
          <w:lang w:val="en-US"/>
        </w:rPr>
        <w:t xml:space="preserve">: </w:t>
      </w:r>
      <w:r w:rsidR="006441F5">
        <w:fldChar w:fldCharType="begin"/>
      </w:r>
      <w:r w:rsidR="006441F5" w:rsidRPr="00FC319E">
        <w:rPr>
          <w:lang w:val="en-US"/>
          <w:rPrChange w:id="92" w:author="Valentin Lauret" w:date="2024-05-14T00:20:00Z">
            <w:rPr/>
          </w:rPrChange>
        </w:rPr>
        <w:instrText xml:space="preserve"> HYPERLINK "https://doi.org/10.1016/j.rse.2008.01.019" \h </w:instrText>
      </w:r>
      <w:r w:rsidR="006441F5">
        <w:fldChar w:fldCharType="separate"/>
      </w:r>
      <w:r w:rsidRPr="00385B46">
        <w:rPr>
          <w:rFonts w:ascii="Calibri" w:eastAsia="Calibri" w:hAnsi="Calibri" w:cs="Calibri"/>
          <w:color w:val="0000FF"/>
          <w:lang w:val="en-US"/>
        </w:rPr>
        <w:t>10.</w:t>
      </w:r>
      <w:r w:rsidR="006441F5">
        <w:rPr>
          <w:rFonts w:ascii="Calibri" w:eastAsia="Calibri" w:hAnsi="Calibri" w:cs="Calibri"/>
          <w:color w:val="0000FF"/>
          <w:lang w:val="en-US"/>
        </w:rPr>
        <w:fldChar w:fldCharType="end"/>
      </w:r>
    </w:p>
    <w:p w14:paraId="0919A6A6" w14:textId="77777777" w:rsidR="00486271" w:rsidRDefault="006441F5">
      <w:pPr>
        <w:spacing w:after="113" w:line="259" w:lineRule="auto"/>
        <w:ind w:left="621" w:right="0"/>
        <w:jc w:val="left"/>
      </w:pPr>
      <w:hyperlink r:id="rId20">
        <w:r w:rsidR="009D03B6">
          <w:rPr>
            <w:rFonts w:ascii="Calibri" w:eastAsia="Calibri" w:hAnsi="Calibri" w:cs="Calibri"/>
            <w:color w:val="0000FF"/>
          </w:rPr>
          <w:t>1016/j.rse.2008.01.019</w:t>
        </w:r>
      </w:hyperlink>
      <w:hyperlink r:id="rId21">
        <w:r w:rsidR="009D03B6">
          <w:t>.</w:t>
        </w:r>
      </w:hyperlink>
    </w:p>
    <w:p w14:paraId="381AD50B" w14:textId="77777777" w:rsidR="00486271" w:rsidRPr="00385B46" w:rsidRDefault="009D03B6">
      <w:pPr>
        <w:numPr>
          <w:ilvl w:val="0"/>
          <w:numId w:val="3"/>
        </w:numPr>
        <w:spacing w:after="107"/>
        <w:ind w:left="610" w:right="750" w:hanging="598"/>
        <w:rPr>
          <w:lang w:val="en-US"/>
        </w:rPr>
      </w:pPr>
      <w:r w:rsidRPr="00385B46">
        <w:rPr>
          <w:lang w:val="en-US"/>
        </w:rPr>
        <w:t xml:space="preserve">L. L. Eberhardt. “Transect Methods for Population Studies”. </w:t>
      </w:r>
      <w:r w:rsidRPr="00385B46">
        <w:rPr>
          <w:i/>
          <w:lang w:val="en-US"/>
        </w:rPr>
        <w:t xml:space="preserve">The Journal of Wildlife Management </w:t>
      </w:r>
      <w:r w:rsidRPr="00385B46">
        <w:rPr>
          <w:lang w:val="en-US"/>
        </w:rPr>
        <w:t xml:space="preserve">(1978). </w:t>
      </w:r>
      <w:proofErr w:type="spellStart"/>
      <w:r w:rsidRPr="00385B46">
        <w:rPr>
          <w:rFonts w:ascii="Calibri" w:eastAsia="Calibri" w:hAnsi="Calibri" w:cs="Calibri"/>
          <w:lang w:val="en-US"/>
        </w:rPr>
        <w:t>doi</w:t>
      </w:r>
      <w:proofErr w:type="spellEnd"/>
      <w:r w:rsidRPr="00385B46">
        <w:rPr>
          <w:lang w:val="en-US"/>
        </w:rPr>
        <w:t xml:space="preserve">: </w:t>
      </w:r>
      <w:r w:rsidR="006441F5">
        <w:fldChar w:fldCharType="begin"/>
      </w:r>
      <w:r w:rsidR="006441F5" w:rsidRPr="00FC319E">
        <w:rPr>
          <w:lang w:val="en-US"/>
          <w:rPrChange w:id="93" w:author="Valentin Lauret" w:date="2024-05-14T00:20:00Z">
            <w:rPr/>
          </w:rPrChange>
        </w:rPr>
        <w:instrText xml:space="preserve"> HYPERLINK "https://doi.org/10.2307/3800685" \h </w:instrText>
      </w:r>
      <w:r w:rsidR="006441F5">
        <w:fldChar w:fldCharType="separate"/>
      </w:r>
      <w:r w:rsidRPr="00385B46">
        <w:rPr>
          <w:rFonts w:ascii="Calibri" w:eastAsia="Calibri" w:hAnsi="Calibri" w:cs="Calibri"/>
          <w:color w:val="0000FF"/>
          <w:lang w:val="en-US"/>
        </w:rPr>
        <w:t>10.2307/3800685</w:t>
      </w:r>
      <w:r w:rsidR="006441F5">
        <w:rPr>
          <w:rFonts w:ascii="Calibri" w:eastAsia="Calibri" w:hAnsi="Calibri" w:cs="Calibri"/>
          <w:color w:val="0000FF"/>
          <w:lang w:val="en-US"/>
        </w:rPr>
        <w:fldChar w:fldCharType="end"/>
      </w:r>
      <w:r w:rsidR="006441F5">
        <w:fldChar w:fldCharType="begin"/>
      </w:r>
      <w:r w:rsidR="006441F5" w:rsidRPr="00FC319E">
        <w:rPr>
          <w:lang w:val="en-US"/>
          <w:rPrChange w:id="94" w:author="Valentin Lauret" w:date="2024-05-14T00:20:00Z">
            <w:rPr/>
          </w:rPrChange>
        </w:rPr>
        <w:instrText xml:space="preserve"> HYPERLINK "https:/</w:instrText>
      </w:r>
      <w:r w:rsidR="006441F5" w:rsidRPr="00FC319E">
        <w:rPr>
          <w:lang w:val="en-US"/>
          <w:rPrChange w:id="95" w:author="Valentin Lauret" w:date="2024-05-14T00:20:00Z">
            <w:rPr/>
          </w:rPrChange>
        </w:rPr>
        <w:instrText xml:space="preserve">/doi.org/10.2307/3800685" \h </w:instrText>
      </w:r>
      <w:r w:rsidR="006441F5">
        <w:fldChar w:fldCharType="separate"/>
      </w:r>
      <w:r w:rsidRPr="00385B46">
        <w:rPr>
          <w:lang w:val="en-US"/>
        </w:rPr>
        <w:t>.</w:t>
      </w:r>
      <w:r w:rsidR="006441F5">
        <w:rPr>
          <w:lang w:val="en-US"/>
        </w:rPr>
        <w:fldChar w:fldCharType="end"/>
      </w:r>
    </w:p>
    <w:p w14:paraId="786BDD4F" w14:textId="77777777" w:rsidR="00486271" w:rsidRPr="00E269A3" w:rsidRDefault="009D03B6">
      <w:pPr>
        <w:numPr>
          <w:ilvl w:val="0"/>
          <w:numId w:val="3"/>
        </w:numPr>
        <w:spacing w:after="105"/>
        <w:ind w:left="610" w:right="750" w:hanging="598"/>
        <w:rPr>
          <w:lang w:val="en-US"/>
        </w:rPr>
      </w:pPr>
      <w:r w:rsidRPr="00385B46">
        <w:rPr>
          <w:lang w:val="en-US"/>
        </w:rPr>
        <w:t xml:space="preserve">Mark L. Tasker et al. “Counting Seabirds at Sea from Ships: A Review of Methods Employed and a Suggestion for a Standardized Approach”. </w:t>
      </w:r>
      <w:r w:rsidRPr="00E269A3">
        <w:rPr>
          <w:i/>
          <w:lang w:val="en-US"/>
        </w:rPr>
        <w:t xml:space="preserve">The Auk </w:t>
      </w:r>
      <w:r w:rsidRPr="00E269A3">
        <w:rPr>
          <w:lang w:val="en-US"/>
        </w:rPr>
        <w:t xml:space="preserve">(July 1, 1984). </w:t>
      </w:r>
      <w:proofErr w:type="spellStart"/>
      <w:r w:rsidRPr="00E269A3">
        <w:rPr>
          <w:rFonts w:ascii="Calibri" w:eastAsia="Calibri" w:hAnsi="Calibri" w:cs="Calibri"/>
          <w:lang w:val="en-US"/>
        </w:rPr>
        <w:t>doi</w:t>
      </w:r>
      <w:proofErr w:type="spellEnd"/>
      <w:r w:rsidRPr="00E269A3">
        <w:rPr>
          <w:lang w:val="en-US"/>
        </w:rPr>
        <w:t xml:space="preserve">: </w:t>
      </w:r>
      <w:hyperlink r:id="rId22">
        <w:r w:rsidRPr="00E269A3">
          <w:rPr>
            <w:rFonts w:ascii="Calibri" w:eastAsia="Calibri" w:hAnsi="Calibri" w:cs="Calibri"/>
            <w:color w:val="0000FF"/>
            <w:lang w:val="en-US"/>
          </w:rPr>
          <w:t xml:space="preserve">10.1093/auk/ </w:t>
        </w:r>
      </w:hyperlink>
      <w:hyperlink r:id="rId23">
        <w:r w:rsidRPr="00E269A3">
          <w:rPr>
            <w:rFonts w:ascii="Calibri" w:eastAsia="Calibri" w:hAnsi="Calibri" w:cs="Calibri"/>
            <w:color w:val="0000FF"/>
            <w:lang w:val="en-US"/>
          </w:rPr>
          <w:t>101.3.567</w:t>
        </w:r>
      </w:hyperlink>
      <w:hyperlink r:id="rId24">
        <w:r w:rsidRPr="00E269A3">
          <w:rPr>
            <w:lang w:val="en-US"/>
          </w:rPr>
          <w:t>.</w:t>
        </w:r>
      </w:hyperlink>
    </w:p>
    <w:p w14:paraId="5D16297E" w14:textId="77777777" w:rsidR="00486271" w:rsidRPr="00385B46" w:rsidRDefault="009D03B6">
      <w:pPr>
        <w:numPr>
          <w:ilvl w:val="0"/>
          <w:numId w:val="3"/>
        </w:numPr>
        <w:ind w:left="610" w:right="750" w:hanging="598"/>
        <w:rPr>
          <w:lang w:val="en-US"/>
        </w:rPr>
      </w:pPr>
      <w:r w:rsidRPr="00385B46">
        <w:rPr>
          <w:lang w:val="en-US"/>
        </w:rPr>
        <w:t xml:space="preserve">C. Lambert et al. “How does ocean seasonality drive habitat preferences of highly mobile top predators? Part I: The north-western Mediterranean Sea”. </w:t>
      </w:r>
      <w:r w:rsidRPr="00385B46">
        <w:rPr>
          <w:i/>
          <w:lang w:val="en-US"/>
        </w:rPr>
        <w:t xml:space="preserve">Deep Sea Research Part II: Topical Studies in Oceanography </w:t>
      </w:r>
      <w:r w:rsidRPr="00385B46">
        <w:rPr>
          <w:lang w:val="en-US"/>
        </w:rPr>
        <w:t xml:space="preserve">(July 2017). </w:t>
      </w:r>
      <w:proofErr w:type="spellStart"/>
      <w:r w:rsidRPr="00385B46">
        <w:rPr>
          <w:rFonts w:ascii="Calibri" w:eastAsia="Calibri" w:hAnsi="Calibri" w:cs="Calibri"/>
          <w:lang w:val="en-US"/>
        </w:rPr>
        <w:t>doi</w:t>
      </w:r>
      <w:proofErr w:type="spellEnd"/>
      <w:r w:rsidRPr="00385B46">
        <w:rPr>
          <w:lang w:val="en-US"/>
        </w:rPr>
        <w:t xml:space="preserve">: </w:t>
      </w:r>
      <w:r w:rsidR="006441F5">
        <w:fldChar w:fldCharType="begin"/>
      </w:r>
      <w:r w:rsidR="006441F5" w:rsidRPr="00FC319E">
        <w:rPr>
          <w:lang w:val="en-US"/>
          <w:rPrChange w:id="96" w:author="Valentin Lauret" w:date="2024-05-14T00:20:00Z">
            <w:rPr/>
          </w:rPrChange>
        </w:rPr>
        <w:instrText xml:space="preserve"> HYPERLINK "https://doi.org</w:instrText>
      </w:r>
      <w:r w:rsidR="006441F5" w:rsidRPr="00FC319E">
        <w:rPr>
          <w:lang w:val="en-US"/>
          <w:rPrChange w:id="97" w:author="Valentin Lauret" w:date="2024-05-14T00:20:00Z">
            <w:rPr/>
          </w:rPrChange>
        </w:rPr>
        <w:instrText xml:space="preserve">/10.1016/j.dsr2.2016.06.012" \h </w:instrText>
      </w:r>
      <w:r w:rsidR="006441F5">
        <w:fldChar w:fldCharType="separate"/>
      </w:r>
      <w:r w:rsidRPr="00385B46">
        <w:rPr>
          <w:rFonts w:ascii="Calibri" w:eastAsia="Calibri" w:hAnsi="Calibri" w:cs="Calibri"/>
          <w:color w:val="0000FF"/>
          <w:lang w:val="en-US"/>
        </w:rPr>
        <w:t>10.1016/j.dsr2.2016.06.012</w:t>
      </w:r>
      <w:r w:rsidR="006441F5">
        <w:rPr>
          <w:rFonts w:ascii="Calibri" w:eastAsia="Calibri" w:hAnsi="Calibri" w:cs="Calibri"/>
          <w:color w:val="0000FF"/>
          <w:lang w:val="en-US"/>
        </w:rPr>
        <w:fldChar w:fldCharType="end"/>
      </w:r>
      <w:r w:rsidR="006441F5">
        <w:fldChar w:fldCharType="begin"/>
      </w:r>
      <w:r w:rsidR="006441F5" w:rsidRPr="00FC319E">
        <w:rPr>
          <w:lang w:val="en-US"/>
          <w:rPrChange w:id="98" w:author="Valentin Lauret" w:date="2024-05-14T00:20:00Z">
            <w:rPr/>
          </w:rPrChange>
        </w:rPr>
        <w:instrText xml:space="preserve"> HYPERLINK "https://doi.org/10.1016/j.dsr2.2016.06.012" \h </w:instrText>
      </w:r>
      <w:r w:rsidR="006441F5">
        <w:fldChar w:fldCharType="separate"/>
      </w:r>
      <w:r w:rsidRPr="00385B46">
        <w:rPr>
          <w:lang w:val="en-US"/>
        </w:rPr>
        <w:t>.</w:t>
      </w:r>
      <w:r w:rsidR="006441F5">
        <w:rPr>
          <w:lang w:val="en-US"/>
        </w:rPr>
        <w:fldChar w:fldCharType="end"/>
      </w:r>
    </w:p>
    <w:p w14:paraId="3642A21D" w14:textId="77777777" w:rsidR="00486271" w:rsidRDefault="009D03B6">
      <w:pPr>
        <w:numPr>
          <w:ilvl w:val="0"/>
          <w:numId w:val="3"/>
        </w:numPr>
        <w:ind w:left="610" w:right="750" w:hanging="598"/>
      </w:pPr>
      <w:r w:rsidRPr="00385B46">
        <w:rPr>
          <w:lang w:val="en-US"/>
        </w:rPr>
        <w:t xml:space="preserve">Sophie </w:t>
      </w:r>
      <w:proofErr w:type="spellStart"/>
      <w:r w:rsidRPr="00385B46">
        <w:rPr>
          <w:lang w:val="en-US"/>
        </w:rPr>
        <w:t>Laran</w:t>
      </w:r>
      <w:proofErr w:type="spellEnd"/>
      <w:r w:rsidRPr="00385B46">
        <w:rPr>
          <w:lang w:val="en-US"/>
        </w:rPr>
        <w:t xml:space="preserve"> et al. “Seasonal distribution and abundance of cetaceans within French </w:t>
      </w:r>
      <w:proofErr w:type="spellStart"/>
      <w:r w:rsidRPr="00385B46">
        <w:rPr>
          <w:lang w:val="en-US"/>
        </w:rPr>
        <w:t>watersPart</w:t>
      </w:r>
      <w:proofErr w:type="spellEnd"/>
      <w:r w:rsidRPr="00385B46">
        <w:rPr>
          <w:lang w:val="en-US"/>
        </w:rPr>
        <w:t xml:space="preserve"> I: The North-Western Mediterranean, including the </w:t>
      </w:r>
      <w:proofErr w:type="spellStart"/>
      <w:r w:rsidRPr="00385B46">
        <w:rPr>
          <w:lang w:val="en-US"/>
        </w:rPr>
        <w:t>Pelagos</w:t>
      </w:r>
      <w:proofErr w:type="spellEnd"/>
      <w:r w:rsidRPr="00385B46">
        <w:rPr>
          <w:lang w:val="en-US"/>
        </w:rPr>
        <w:t xml:space="preserve"> sanctuary”. </w:t>
      </w:r>
      <w:proofErr w:type="spellStart"/>
      <w:r>
        <w:rPr>
          <w:i/>
        </w:rPr>
        <w:t>Deep</w:t>
      </w:r>
      <w:proofErr w:type="spellEnd"/>
      <w:r>
        <w:rPr>
          <w:i/>
        </w:rPr>
        <w:t xml:space="preserve"> </w:t>
      </w:r>
      <w:proofErr w:type="spellStart"/>
      <w:r>
        <w:rPr>
          <w:i/>
        </w:rPr>
        <w:t>Sea</w:t>
      </w:r>
      <w:proofErr w:type="spellEnd"/>
      <w:r>
        <w:rPr>
          <w:i/>
        </w:rPr>
        <w:t xml:space="preserve"> </w:t>
      </w:r>
      <w:proofErr w:type="spellStart"/>
      <w:r>
        <w:rPr>
          <w:i/>
        </w:rPr>
        <w:t>Research</w:t>
      </w:r>
      <w:proofErr w:type="spellEnd"/>
    </w:p>
    <w:p w14:paraId="3551F61F" w14:textId="77777777" w:rsidR="00486271" w:rsidRPr="00385B46" w:rsidRDefault="009D03B6">
      <w:pPr>
        <w:spacing w:after="157"/>
        <w:ind w:left="623" w:right="750"/>
        <w:rPr>
          <w:lang w:val="en-US"/>
        </w:rPr>
      </w:pPr>
      <w:r w:rsidRPr="00385B46">
        <w:rPr>
          <w:i/>
          <w:lang w:val="en-US"/>
        </w:rPr>
        <w:t>Part II: Topical Studies in Oceanography</w:t>
      </w:r>
      <w:r w:rsidRPr="00385B46">
        <w:rPr>
          <w:lang w:val="en-US"/>
        </w:rPr>
        <w:t xml:space="preserve">. Abundance, distribution and habitats of Atlantic and Mediterranean marine megafauna (July 1, 2017). </w:t>
      </w:r>
      <w:proofErr w:type="spellStart"/>
      <w:r w:rsidRPr="00385B46">
        <w:rPr>
          <w:rFonts w:ascii="Calibri" w:eastAsia="Calibri" w:hAnsi="Calibri" w:cs="Calibri"/>
          <w:lang w:val="en-US"/>
        </w:rPr>
        <w:t>doi</w:t>
      </w:r>
      <w:proofErr w:type="spellEnd"/>
      <w:r w:rsidRPr="00385B46">
        <w:rPr>
          <w:lang w:val="en-US"/>
        </w:rPr>
        <w:t xml:space="preserve">: </w:t>
      </w:r>
      <w:r w:rsidR="006441F5">
        <w:fldChar w:fldCharType="begin"/>
      </w:r>
      <w:r w:rsidR="006441F5" w:rsidRPr="00FC319E">
        <w:rPr>
          <w:lang w:val="en-US"/>
          <w:rPrChange w:id="99" w:author="Valentin Lauret" w:date="2024-05-14T00:20:00Z">
            <w:rPr/>
          </w:rPrChange>
        </w:rPr>
        <w:instrText xml:space="preserve"> HYPERLINK "https://doi.org/10.1016/j.dsr2.2016.12.011" \</w:instrText>
      </w:r>
      <w:r w:rsidR="006441F5" w:rsidRPr="00FC319E">
        <w:rPr>
          <w:lang w:val="en-US"/>
          <w:rPrChange w:id="100" w:author="Valentin Lauret" w:date="2024-05-14T00:20:00Z">
            <w:rPr/>
          </w:rPrChange>
        </w:rPr>
        <w:instrText xml:space="preserve">h </w:instrText>
      </w:r>
      <w:r w:rsidR="006441F5">
        <w:fldChar w:fldCharType="separate"/>
      </w:r>
      <w:r w:rsidRPr="00385B46">
        <w:rPr>
          <w:rFonts w:ascii="Calibri" w:eastAsia="Calibri" w:hAnsi="Calibri" w:cs="Calibri"/>
          <w:color w:val="0000FF"/>
          <w:lang w:val="en-US"/>
        </w:rPr>
        <w:t>10.1016/j.dsr2.2016.12.011</w:t>
      </w:r>
      <w:r w:rsidR="006441F5">
        <w:rPr>
          <w:rFonts w:ascii="Calibri" w:eastAsia="Calibri" w:hAnsi="Calibri" w:cs="Calibri"/>
          <w:color w:val="0000FF"/>
          <w:lang w:val="en-US"/>
        </w:rPr>
        <w:fldChar w:fldCharType="end"/>
      </w:r>
      <w:r w:rsidR="006441F5">
        <w:fldChar w:fldCharType="begin"/>
      </w:r>
      <w:r w:rsidR="006441F5" w:rsidRPr="00FC319E">
        <w:rPr>
          <w:lang w:val="en-US"/>
          <w:rPrChange w:id="101" w:author="Valentin Lauret" w:date="2024-05-14T00:20:00Z">
            <w:rPr/>
          </w:rPrChange>
        </w:rPr>
        <w:instrText xml:space="preserve"> HYPERLINK "https://doi.org/10.1016/j.dsr2.2016.12.011" \h </w:instrText>
      </w:r>
      <w:r w:rsidR="006441F5">
        <w:fldChar w:fldCharType="separate"/>
      </w:r>
      <w:r w:rsidRPr="00385B46">
        <w:rPr>
          <w:lang w:val="en-US"/>
        </w:rPr>
        <w:t>.</w:t>
      </w:r>
      <w:r w:rsidR="006441F5">
        <w:rPr>
          <w:lang w:val="en-US"/>
        </w:rPr>
        <w:fldChar w:fldCharType="end"/>
      </w:r>
    </w:p>
    <w:p w14:paraId="245BD6F5" w14:textId="77777777" w:rsidR="00486271" w:rsidRDefault="009D03B6">
      <w:pPr>
        <w:numPr>
          <w:ilvl w:val="0"/>
          <w:numId w:val="3"/>
        </w:numPr>
        <w:ind w:left="610" w:right="750" w:hanging="598"/>
      </w:pPr>
      <w:r>
        <w:t>BOURDEIX Jean-</w:t>
      </w:r>
      <w:proofErr w:type="spellStart"/>
      <w:r>
        <w:t>Herv´e</w:t>
      </w:r>
      <w:proofErr w:type="spellEnd"/>
      <w:r>
        <w:t>. “PELMED - PELAGIQUES MEDITERRANEE” (1985</w:t>
      </w:r>
      <w:proofErr w:type="gramStart"/>
      <w:r>
        <w:t>).´</w:t>
      </w:r>
      <w:proofErr w:type="gramEnd"/>
      <w:r>
        <w:tab/>
      </w:r>
      <w:proofErr w:type="spellStart"/>
      <w:r>
        <w:rPr>
          <w:rFonts w:ascii="Calibri" w:eastAsia="Calibri" w:hAnsi="Calibri" w:cs="Calibri"/>
        </w:rPr>
        <w:t>doi</w:t>
      </w:r>
      <w:proofErr w:type="spellEnd"/>
      <w:r>
        <w:t xml:space="preserve">: </w:t>
      </w:r>
      <w:hyperlink r:id="rId25">
        <w:r>
          <w:rPr>
            <w:rFonts w:ascii="Calibri" w:eastAsia="Calibri" w:hAnsi="Calibri" w:cs="Calibri"/>
            <w:color w:val="0000FF"/>
          </w:rPr>
          <w:t>10.</w:t>
        </w:r>
      </w:hyperlink>
    </w:p>
    <w:p w14:paraId="72524AB8" w14:textId="77777777" w:rsidR="00486271" w:rsidRDefault="006441F5">
      <w:pPr>
        <w:spacing w:after="113" w:line="259" w:lineRule="auto"/>
        <w:ind w:left="621" w:right="0"/>
        <w:jc w:val="left"/>
      </w:pPr>
      <w:hyperlink r:id="rId26">
        <w:r w:rsidR="009D03B6">
          <w:rPr>
            <w:rFonts w:ascii="Calibri" w:eastAsia="Calibri" w:hAnsi="Calibri" w:cs="Calibri"/>
            <w:color w:val="0000FF"/>
          </w:rPr>
          <w:t>18142/19</w:t>
        </w:r>
      </w:hyperlink>
      <w:hyperlink r:id="rId27">
        <w:r w:rsidR="009D03B6">
          <w:t>.</w:t>
        </w:r>
      </w:hyperlink>
    </w:p>
    <w:p w14:paraId="5A096D41" w14:textId="77777777" w:rsidR="00486271" w:rsidRPr="00E269A3" w:rsidRDefault="009D03B6">
      <w:pPr>
        <w:numPr>
          <w:ilvl w:val="0"/>
          <w:numId w:val="3"/>
        </w:numPr>
        <w:ind w:left="610" w:right="750" w:hanging="598"/>
        <w:rPr>
          <w:lang w:val="en-US"/>
        </w:rPr>
      </w:pPr>
      <w:proofErr w:type="spellStart"/>
      <w:r w:rsidRPr="00385B46">
        <w:rPr>
          <w:lang w:val="en-US"/>
        </w:rPr>
        <w:t>Gianpiero</w:t>
      </w:r>
      <w:proofErr w:type="spellEnd"/>
      <w:r w:rsidRPr="00385B46">
        <w:rPr>
          <w:lang w:val="en-US"/>
        </w:rPr>
        <w:t xml:space="preserve"> </w:t>
      </w:r>
      <w:proofErr w:type="spellStart"/>
      <w:r w:rsidRPr="00385B46">
        <w:rPr>
          <w:lang w:val="en-US"/>
        </w:rPr>
        <w:t>Cossarini</w:t>
      </w:r>
      <w:proofErr w:type="spellEnd"/>
      <w:r w:rsidRPr="00385B46">
        <w:rPr>
          <w:lang w:val="en-US"/>
        </w:rPr>
        <w:t xml:space="preserve"> et al. “High-Resolution Reanalysis of the Mediterranean Sea Biogeochemistry (1999–2019)”. </w:t>
      </w:r>
      <w:r w:rsidRPr="00E269A3">
        <w:rPr>
          <w:i/>
          <w:lang w:val="en-US"/>
        </w:rPr>
        <w:t xml:space="preserve">Frontiers in Marine Science </w:t>
      </w:r>
      <w:r w:rsidRPr="00E269A3">
        <w:rPr>
          <w:lang w:val="en-US"/>
        </w:rPr>
        <w:t xml:space="preserve">(Nov. 29, 2021). </w:t>
      </w:r>
      <w:proofErr w:type="spellStart"/>
      <w:r w:rsidRPr="00E269A3">
        <w:rPr>
          <w:rFonts w:ascii="Calibri" w:eastAsia="Calibri" w:hAnsi="Calibri" w:cs="Calibri"/>
          <w:lang w:val="en-US"/>
        </w:rPr>
        <w:t>doi</w:t>
      </w:r>
      <w:proofErr w:type="spellEnd"/>
      <w:r w:rsidRPr="00E269A3">
        <w:rPr>
          <w:lang w:val="en-US"/>
        </w:rPr>
        <w:t xml:space="preserve">: </w:t>
      </w:r>
      <w:hyperlink r:id="rId28">
        <w:r w:rsidRPr="00E269A3">
          <w:rPr>
            <w:rFonts w:ascii="Calibri" w:eastAsia="Calibri" w:hAnsi="Calibri" w:cs="Calibri"/>
            <w:color w:val="0000FF"/>
            <w:lang w:val="en-US"/>
          </w:rPr>
          <w:t>10.3389/fmars.2021.</w:t>
        </w:r>
      </w:hyperlink>
    </w:p>
    <w:p w14:paraId="36B12C8F" w14:textId="77777777" w:rsidR="00486271" w:rsidRDefault="006441F5">
      <w:pPr>
        <w:spacing w:after="113" w:line="259" w:lineRule="auto"/>
        <w:ind w:left="621" w:right="0"/>
        <w:jc w:val="left"/>
      </w:pPr>
      <w:hyperlink r:id="rId29">
        <w:r w:rsidR="009D03B6">
          <w:rPr>
            <w:rFonts w:ascii="Calibri" w:eastAsia="Calibri" w:hAnsi="Calibri" w:cs="Calibri"/>
            <w:color w:val="0000FF"/>
          </w:rPr>
          <w:t>741486</w:t>
        </w:r>
      </w:hyperlink>
      <w:hyperlink r:id="rId30">
        <w:r w:rsidR="009D03B6">
          <w:t>.</w:t>
        </w:r>
      </w:hyperlink>
    </w:p>
    <w:p w14:paraId="46072A8A" w14:textId="77777777" w:rsidR="00486271" w:rsidRDefault="009D03B6">
      <w:pPr>
        <w:numPr>
          <w:ilvl w:val="0"/>
          <w:numId w:val="3"/>
        </w:numPr>
        <w:spacing w:after="106"/>
        <w:ind w:left="610" w:right="750" w:hanging="598"/>
      </w:pPr>
      <w:r w:rsidRPr="00385B46">
        <w:rPr>
          <w:lang w:val="en-US"/>
        </w:rPr>
        <w:t xml:space="preserve">Romain </w:t>
      </w:r>
      <w:proofErr w:type="spellStart"/>
      <w:r w:rsidRPr="00385B46">
        <w:rPr>
          <w:lang w:val="en-US"/>
        </w:rPr>
        <w:t>Escudier</w:t>
      </w:r>
      <w:proofErr w:type="spellEnd"/>
      <w:r w:rsidRPr="00385B46">
        <w:rPr>
          <w:lang w:val="en-US"/>
        </w:rPr>
        <w:t xml:space="preserve"> et al. “A </w:t>
      </w:r>
      <w:proofErr w:type="gramStart"/>
      <w:r w:rsidRPr="00385B46">
        <w:rPr>
          <w:lang w:val="en-US"/>
        </w:rPr>
        <w:t>High Resolution</w:t>
      </w:r>
      <w:proofErr w:type="gramEnd"/>
      <w:r w:rsidRPr="00385B46">
        <w:rPr>
          <w:lang w:val="en-US"/>
        </w:rPr>
        <w:t xml:space="preserve"> Reanalysis for the Mediterranean Sea”. </w:t>
      </w:r>
      <w:proofErr w:type="spellStart"/>
      <w:r>
        <w:rPr>
          <w:i/>
        </w:rPr>
        <w:t>Frontiers</w:t>
      </w:r>
      <w:proofErr w:type="spellEnd"/>
      <w:r>
        <w:rPr>
          <w:i/>
        </w:rPr>
        <w:t xml:space="preserve"> in </w:t>
      </w:r>
      <w:proofErr w:type="spellStart"/>
      <w:r>
        <w:rPr>
          <w:i/>
        </w:rPr>
        <w:t>Earth</w:t>
      </w:r>
      <w:proofErr w:type="spellEnd"/>
      <w:r>
        <w:rPr>
          <w:i/>
        </w:rPr>
        <w:t xml:space="preserve"> Science </w:t>
      </w:r>
      <w:r>
        <w:t xml:space="preserve">(Nov. 24, 2021). </w:t>
      </w:r>
      <w:proofErr w:type="spellStart"/>
      <w:proofErr w:type="gramStart"/>
      <w:r>
        <w:rPr>
          <w:rFonts w:ascii="Calibri" w:eastAsia="Calibri" w:hAnsi="Calibri" w:cs="Calibri"/>
        </w:rPr>
        <w:t>doi</w:t>
      </w:r>
      <w:proofErr w:type="spellEnd"/>
      <w:r>
        <w:t>:</w:t>
      </w:r>
      <w:proofErr w:type="gramEnd"/>
      <w:r>
        <w:t xml:space="preserve"> </w:t>
      </w:r>
      <w:hyperlink r:id="rId31">
        <w:r>
          <w:rPr>
            <w:rFonts w:ascii="Calibri" w:eastAsia="Calibri" w:hAnsi="Calibri" w:cs="Calibri"/>
            <w:color w:val="0000FF"/>
          </w:rPr>
          <w:t>10.3389/feart.2021.702285</w:t>
        </w:r>
      </w:hyperlink>
      <w:hyperlink r:id="rId32">
        <w:r>
          <w:t>.</w:t>
        </w:r>
      </w:hyperlink>
    </w:p>
    <w:p w14:paraId="1BF7B9A4" w14:textId="77777777" w:rsidR="00486271" w:rsidRDefault="009D03B6">
      <w:pPr>
        <w:numPr>
          <w:ilvl w:val="0"/>
          <w:numId w:val="3"/>
        </w:numPr>
        <w:spacing w:after="106"/>
        <w:ind w:left="610" w:right="750" w:hanging="598"/>
      </w:pPr>
      <w:r w:rsidRPr="00385B46">
        <w:rPr>
          <w:lang w:val="en-US"/>
        </w:rPr>
        <w:t xml:space="preserve">Elizabeth J. </w:t>
      </w:r>
      <w:proofErr w:type="spellStart"/>
      <w:r w:rsidRPr="00385B46">
        <w:rPr>
          <w:lang w:val="en-US"/>
        </w:rPr>
        <w:t>Sbrocco</w:t>
      </w:r>
      <w:proofErr w:type="spellEnd"/>
      <w:r w:rsidRPr="00385B46">
        <w:rPr>
          <w:lang w:val="en-US"/>
        </w:rPr>
        <w:t xml:space="preserve"> and Paul H. Barber. “MARSPEC: ocean climate layers for marine spatial ecology”. </w:t>
      </w:r>
      <w:proofErr w:type="spellStart"/>
      <w:r>
        <w:rPr>
          <w:i/>
        </w:rPr>
        <w:t>Ecology</w:t>
      </w:r>
      <w:proofErr w:type="spellEnd"/>
      <w:r>
        <w:rPr>
          <w:i/>
        </w:rPr>
        <w:t xml:space="preserve"> </w:t>
      </w:r>
      <w:r>
        <w:t xml:space="preserve">(2013). </w:t>
      </w:r>
      <w:proofErr w:type="spellStart"/>
      <w:proofErr w:type="gramStart"/>
      <w:r>
        <w:rPr>
          <w:rFonts w:ascii="Calibri" w:eastAsia="Calibri" w:hAnsi="Calibri" w:cs="Calibri"/>
        </w:rPr>
        <w:t>doi</w:t>
      </w:r>
      <w:proofErr w:type="spellEnd"/>
      <w:r>
        <w:t>:</w:t>
      </w:r>
      <w:proofErr w:type="gramEnd"/>
      <w:r>
        <w:t xml:space="preserve"> </w:t>
      </w:r>
      <w:hyperlink r:id="rId33">
        <w:r>
          <w:rPr>
            <w:rFonts w:ascii="Calibri" w:eastAsia="Calibri" w:hAnsi="Calibri" w:cs="Calibri"/>
            <w:color w:val="0000FF"/>
          </w:rPr>
          <w:t>10.1890/12-1358.1</w:t>
        </w:r>
      </w:hyperlink>
      <w:hyperlink r:id="rId34">
        <w:r>
          <w:t>.</w:t>
        </w:r>
      </w:hyperlink>
    </w:p>
    <w:p w14:paraId="09998353" w14:textId="77777777" w:rsidR="00486271" w:rsidRDefault="009D03B6">
      <w:pPr>
        <w:numPr>
          <w:ilvl w:val="0"/>
          <w:numId w:val="3"/>
        </w:numPr>
        <w:spacing w:after="106"/>
        <w:ind w:left="610" w:right="750" w:hanging="598"/>
      </w:pPr>
      <w:r>
        <w:t xml:space="preserve">Robert J. Fletcher Jr. et al. </w:t>
      </w:r>
      <w:r w:rsidRPr="00385B46">
        <w:rPr>
          <w:lang w:val="en-US"/>
        </w:rPr>
        <w:t xml:space="preserve">“A practical guide for combining data to model species distributions”. </w:t>
      </w:r>
      <w:proofErr w:type="spellStart"/>
      <w:r>
        <w:rPr>
          <w:i/>
        </w:rPr>
        <w:t>Ecology</w:t>
      </w:r>
      <w:proofErr w:type="spellEnd"/>
      <w:r>
        <w:rPr>
          <w:i/>
        </w:rPr>
        <w:t xml:space="preserve"> </w:t>
      </w:r>
      <w:r>
        <w:t xml:space="preserve">(2019). </w:t>
      </w:r>
      <w:proofErr w:type="spellStart"/>
      <w:proofErr w:type="gramStart"/>
      <w:r>
        <w:rPr>
          <w:rFonts w:ascii="Calibri" w:eastAsia="Calibri" w:hAnsi="Calibri" w:cs="Calibri"/>
        </w:rPr>
        <w:t>doi</w:t>
      </w:r>
      <w:proofErr w:type="spellEnd"/>
      <w:r>
        <w:t>:</w:t>
      </w:r>
      <w:proofErr w:type="gramEnd"/>
      <w:r>
        <w:t xml:space="preserve"> </w:t>
      </w:r>
      <w:hyperlink r:id="rId35">
        <w:r>
          <w:rPr>
            <w:rFonts w:ascii="Calibri" w:eastAsia="Calibri" w:hAnsi="Calibri" w:cs="Calibri"/>
            <w:color w:val="0000FF"/>
          </w:rPr>
          <w:t>10.1002/ecy.2710</w:t>
        </w:r>
      </w:hyperlink>
      <w:hyperlink r:id="rId36">
        <w:r>
          <w:t>.</w:t>
        </w:r>
      </w:hyperlink>
    </w:p>
    <w:p w14:paraId="614FCA36" w14:textId="77777777" w:rsidR="00486271" w:rsidRPr="00385B46" w:rsidRDefault="009D03B6">
      <w:pPr>
        <w:numPr>
          <w:ilvl w:val="0"/>
          <w:numId w:val="3"/>
        </w:numPr>
        <w:spacing w:after="105"/>
        <w:ind w:left="610" w:right="750" w:hanging="598"/>
        <w:rPr>
          <w:lang w:val="en-US"/>
        </w:rPr>
      </w:pPr>
      <w:r w:rsidRPr="00385B46">
        <w:rPr>
          <w:lang w:val="en-US"/>
        </w:rPr>
        <w:t xml:space="preserve">“Applied Hierarchical Modeling in Ecology: Analysis of Distribution, Abundance and Species Richness in R and BUGS”. Ed. by Marc </w:t>
      </w:r>
      <w:proofErr w:type="spellStart"/>
      <w:r w:rsidRPr="00385B46">
        <w:rPr>
          <w:lang w:val="en-US"/>
        </w:rPr>
        <w:t>K´ery</w:t>
      </w:r>
      <w:proofErr w:type="spellEnd"/>
      <w:r w:rsidRPr="00385B46">
        <w:rPr>
          <w:lang w:val="en-US"/>
        </w:rPr>
        <w:t xml:space="preserve"> and J. Andrew </w:t>
      </w:r>
      <w:proofErr w:type="spellStart"/>
      <w:r w:rsidRPr="00385B46">
        <w:rPr>
          <w:lang w:val="en-US"/>
        </w:rPr>
        <w:t>Royle</w:t>
      </w:r>
      <w:proofErr w:type="spellEnd"/>
      <w:r w:rsidRPr="00385B46">
        <w:rPr>
          <w:lang w:val="en-US"/>
        </w:rPr>
        <w:t xml:space="preserve">. Academic Press, Jan. 1, 2020. </w:t>
      </w:r>
      <w:proofErr w:type="spellStart"/>
      <w:r w:rsidRPr="00385B46">
        <w:rPr>
          <w:rFonts w:ascii="Calibri" w:eastAsia="Calibri" w:hAnsi="Calibri" w:cs="Calibri"/>
          <w:lang w:val="en-US"/>
        </w:rPr>
        <w:t>isbn</w:t>
      </w:r>
      <w:proofErr w:type="spellEnd"/>
      <w:r w:rsidRPr="00385B46">
        <w:rPr>
          <w:lang w:val="en-US"/>
        </w:rPr>
        <w:t xml:space="preserve">: 978-0-12-823768-7. </w:t>
      </w:r>
      <w:proofErr w:type="spellStart"/>
      <w:r w:rsidRPr="00385B46">
        <w:rPr>
          <w:rFonts w:ascii="Calibri" w:eastAsia="Calibri" w:hAnsi="Calibri" w:cs="Calibri"/>
          <w:lang w:val="en-US"/>
        </w:rPr>
        <w:t>doi</w:t>
      </w:r>
      <w:proofErr w:type="spellEnd"/>
      <w:r w:rsidRPr="00385B46">
        <w:rPr>
          <w:lang w:val="en-US"/>
        </w:rPr>
        <w:t xml:space="preserve">: </w:t>
      </w:r>
      <w:r w:rsidR="006441F5">
        <w:fldChar w:fldCharType="begin"/>
      </w:r>
      <w:r w:rsidR="006441F5" w:rsidRPr="00FC319E">
        <w:rPr>
          <w:lang w:val="en-US"/>
          <w:rPrChange w:id="102" w:author="Valentin Lauret" w:date="2024-05-14T00:20:00Z">
            <w:rPr/>
          </w:rPrChange>
        </w:rPr>
        <w:instrText xml:space="preserve"> HYPERLINK "https://doi.org/10.1016/B978-0-12-809585-0.12001-0" \h </w:instrText>
      </w:r>
      <w:r w:rsidR="006441F5">
        <w:fldChar w:fldCharType="separate"/>
      </w:r>
      <w:r w:rsidRPr="00385B46">
        <w:rPr>
          <w:rFonts w:ascii="Calibri" w:eastAsia="Calibri" w:hAnsi="Calibri" w:cs="Calibri"/>
          <w:color w:val="0000FF"/>
          <w:lang w:val="en-US"/>
        </w:rPr>
        <w:t>10.1016/B978-0-12-809585-0.12001-0</w:t>
      </w:r>
      <w:r w:rsidR="006441F5">
        <w:rPr>
          <w:rFonts w:ascii="Calibri" w:eastAsia="Calibri" w:hAnsi="Calibri" w:cs="Calibri"/>
          <w:color w:val="0000FF"/>
          <w:lang w:val="en-US"/>
        </w:rPr>
        <w:fldChar w:fldCharType="end"/>
      </w:r>
      <w:r w:rsidR="006441F5">
        <w:fldChar w:fldCharType="begin"/>
      </w:r>
      <w:r w:rsidR="006441F5" w:rsidRPr="00FC319E">
        <w:rPr>
          <w:lang w:val="en-US"/>
          <w:rPrChange w:id="103" w:author="Valentin Lauret" w:date="2024-05-14T00:20:00Z">
            <w:rPr/>
          </w:rPrChange>
        </w:rPr>
        <w:instrText xml:space="preserve"> HYPERLINK "https://doi.org/10.1016/B978-0-12-809585-0.12001-0" \h </w:instrText>
      </w:r>
      <w:r w:rsidR="006441F5">
        <w:fldChar w:fldCharType="separate"/>
      </w:r>
      <w:r w:rsidRPr="00385B46">
        <w:rPr>
          <w:lang w:val="en-US"/>
        </w:rPr>
        <w:t>.</w:t>
      </w:r>
      <w:r w:rsidR="006441F5">
        <w:rPr>
          <w:lang w:val="en-US"/>
        </w:rPr>
        <w:fldChar w:fldCharType="end"/>
      </w:r>
    </w:p>
    <w:p w14:paraId="4D0D6943" w14:textId="77777777" w:rsidR="00486271" w:rsidRDefault="009D03B6">
      <w:pPr>
        <w:numPr>
          <w:ilvl w:val="0"/>
          <w:numId w:val="3"/>
        </w:numPr>
        <w:ind w:left="610" w:right="750" w:hanging="598"/>
      </w:pPr>
      <w:r>
        <w:lastRenderedPageBreak/>
        <w:t xml:space="preserve">Darryl I. </w:t>
      </w:r>
      <w:proofErr w:type="spellStart"/>
      <w:r>
        <w:t>MacKenzie</w:t>
      </w:r>
      <w:proofErr w:type="spellEnd"/>
      <w:r>
        <w:t xml:space="preserve"> et al. </w:t>
      </w:r>
      <w:r w:rsidRPr="00385B46">
        <w:rPr>
          <w:lang w:val="en-US"/>
        </w:rPr>
        <w:t xml:space="preserve">“Estimating Site Occupancy Rates When Detection Probabilities Are Less Than One”. </w:t>
      </w:r>
      <w:proofErr w:type="spellStart"/>
      <w:r>
        <w:rPr>
          <w:i/>
        </w:rPr>
        <w:t>Ecology</w:t>
      </w:r>
      <w:proofErr w:type="spellEnd"/>
      <w:r>
        <w:rPr>
          <w:i/>
        </w:rPr>
        <w:t xml:space="preserve"> </w:t>
      </w:r>
      <w:r>
        <w:t xml:space="preserve">(2002). </w:t>
      </w:r>
      <w:proofErr w:type="spellStart"/>
      <w:proofErr w:type="gramStart"/>
      <w:r>
        <w:rPr>
          <w:rFonts w:ascii="Calibri" w:eastAsia="Calibri" w:hAnsi="Calibri" w:cs="Calibri"/>
        </w:rPr>
        <w:t>doi</w:t>
      </w:r>
      <w:proofErr w:type="spellEnd"/>
      <w:r>
        <w:t>:</w:t>
      </w:r>
      <w:proofErr w:type="gramEnd"/>
      <w:r>
        <w:t xml:space="preserve"> </w:t>
      </w:r>
      <w:hyperlink r:id="rId37">
        <w:r>
          <w:rPr>
            <w:rFonts w:ascii="Calibri" w:eastAsia="Calibri" w:hAnsi="Calibri" w:cs="Calibri"/>
            <w:color w:val="0000FF"/>
          </w:rPr>
          <w:t>10.1890/0012-9658(2002)083[2248:ESORWD]2.</w:t>
        </w:r>
      </w:hyperlink>
    </w:p>
    <w:p w14:paraId="168BFB8B" w14:textId="77777777" w:rsidR="00486271" w:rsidRDefault="006441F5">
      <w:pPr>
        <w:spacing w:after="113" w:line="259" w:lineRule="auto"/>
        <w:ind w:left="621" w:right="0"/>
        <w:jc w:val="left"/>
      </w:pPr>
      <w:hyperlink r:id="rId38">
        <w:r w:rsidR="009D03B6">
          <w:rPr>
            <w:rFonts w:ascii="Calibri" w:eastAsia="Calibri" w:hAnsi="Calibri" w:cs="Calibri"/>
            <w:color w:val="0000FF"/>
          </w:rPr>
          <w:t>0.</w:t>
        </w:r>
        <w:proofErr w:type="gramStart"/>
        <w:r w:rsidR="009D03B6">
          <w:rPr>
            <w:rFonts w:ascii="Calibri" w:eastAsia="Calibri" w:hAnsi="Calibri" w:cs="Calibri"/>
            <w:color w:val="0000FF"/>
          </w:rPr>
          <w:t>CO;</w:t>
        </w:r>
        <w:proofErr w:type="gramEnd"/>
        <w:r w:rsidR="009D03B6">
          <w:rPr>
            <w:rFonts w:ascii="Calibri" w:eastAsia="Calibri" w:hAnsi="Calibri" w:cs="Calibri"/>
            <w:color w:val="0000FF"/>
          </w:rPr>
          <w:t>2</w:t>
        </w:r>
      </w:hyperlink>
      <w:hyperlink r:id="rId39">
        <w:r w:rsidR="009D03B6">
          <w:t>.</w:t>
        </w:r>
      </w:hyperlink>
    </w:p>
    <w:p w14:paraId="133DD2EC" w14:textId="77777777" w:rsidR="00486271" w:rsidRDefault="009D03B6">
      <w:pPr>
        <w:numPr>
          <w:ilvl w:val="0"/>
          <w:numId w:val="3"/>
        </w:numPr>
        <w:spacing w:after="105"/>
        <w:ind w:left="610" w:right="750" w:hanging="598"/>
      </w:pPr>
      <w:proofErr w:type="spellStart"/>
      <w:r>
        <w:t>Gurutzeta</w:t>
      </w:r>
      <w:proofErr w:type="spellEnd"/>
      <w:r>
        <w:t xml:space="preserve"> </w:t>
      </w:r>
      <w:proofErr w:type="spellStart"/>
      <w:r>
        <w:t>Guillera-Arroita</w:t>
      </w:r>
      <w:proofErr w:type="spellEnd"/>
      <w:r>
        <w:t xml:space="preserve"> et al. </w:t>
      </w:r>
      <w:r w:rsidRPr="00385B46">
        <w:rPr>
          <w:lang w:val="en-US"/>
        </w:rPr>
        <w:t xml:space="preserve">“Ignoring Imperfect Detection in Biological Surveys Is Dangerous: A Response to ‘Fitting and Interpreting Occupancy Models’”. </w:t>
      </w:r>
      <w:r>
        <w:rPr>
          <w:i/>
        </w:rPr>
        <w:t xml:space="preserve">PLOS ONE </w:t>
      </w:r>
      <w:r>
        <w:t xml:space="preserve">(July 30, 2014). </w:t>
      </w:r>
      <w:proofErr w:type="spellStart"/>
      <w:r>
        <w:rPr>
          <w:rFonts w:ascii="Calibri" w:eastAsia="Calibri" w:hAnsi="Calibri" w:cs="Calibri"/>
        </w:rPr>
        <w:t>doi</w:t>
      </w:r>
      <w:proofErr w:type="spellEnd"/>
      <w:r>
        <w:t xml:space="preserve">: </w:t>
      </w:r>
      <w:hyperlink r:id="rId40">
        <w:r>
          <w:rPr>
            <w:rFonts w:ascii="Calibri" w:eastAsia="Calibri" w:hAnsi="Calibri" w:cs="Calibri"/>
            <w:color w:val="0000FF"/>
          </w:rPr>
          <w:t>10.1371/journal.pone.0099571</w:t>
        </w:r>
      </w:hyperlink>
      <w:hyperlink r:id="rId41">
        <w:r>
          <w:t>.</w:t>
        </w:r>
      </w:hyperlink>
    </w:p>
    <w:p w14:paraId="45D16FE4" w14:textId="77777777" w:rsidR="00486271" w:rsidRDefault="009D03B6">
      <w:pPr>
        <w:numPr>
          <w:ilvl w:val="0"/>
          <w:numId w:val="3"/>
        </w:numPr>
        <w:spacing w:after="108"/>
        <w:ind w:left="610" w:right="750" w:hanging="598"/>
      </w:pPr>
      <w:proofErr w:type="spellStart"/>
      <w:r w:rsidRPr="00385B46">
        <w:rPr>
          <w:lang w:val="en-US"/>
        </w:rPr>
        <w:t>Jos´e</w:t>
      </w:r>
      <w:proofErr w:type="spellEnd"/>
      <w:r w:rsidRPr="00385B46">
        <w:rPr>
          <w:lang w:val="en-US"/>
        </w:rPr>
        <w:t xml:space="preserve"> J. </w:t>
      </w:r>
      <w:proofErr w:type="spellStart"/>
      <w:r w:rsidRPr="00385B46">
        <w:rPr>
          <w:lang w:val="en-US"/>
        </w:rPr>
        <w:t>Lahoz-Monfort</w:t>
      </w:r>
      <w:proofErr w:type="spellEnd"/>
      <w:r w:rsidRPr="00385B46">
        <w:rPr>
          <w:lang w:val="en-US"/>
        </w:rPr>
        <w:t xml:space="preserve">, </w:t>
      </w:r>
      <w:proofErr w:type="spellStart"/>
      <w:r w:rsidRPr="00385B46">
        <w:rPr>
          <w:lang w:val="en-US"/>
        </w:rPr>
        <w:t>Gurutzeta</w:t>
      </w:r>
      <w:proofErr w:type="spellEnd"/>
      <w:r w:rsidRPr="00385B46">
        <w:rPr>
          <w:lang w:val="en-US"/>
        </w:rPr>
        <w:t xml:space="preserve"> </w:t>
      </w:r>
      <w:proofErr w:type="spellStart"/>
      <w:r w:rsidRPr="00385B46">
        <w:rPr>
          <w:lang w:val="en-US"/>
        </w:rPr>
        <w:t>Guillera-Arroita</w:t>
      </w:r>
      <w:proofErr w:type="spellEnd"/>
      <w:r w:rsidRPr="00385B46">
        <w:rPr>
          <w:lang w:val="en-US"/>
        </w:rPr>
        <w:t xml:space="preserve">, and Brendan A. </w:t>
      </w:r>
      <w:proofErr w:type="spellStart"/>
      <w:r w:rsidRPr="00385B46">
        <w:rPr>
          <w:lang w:val="en-US"/>
        </w:rPr>
        <w:t>Wintle</w:t>
      </w:r>
      <w:proofErr w:type="spellEnd"/>
      <w:r w:rsidRPr="00385B46">
        <w:rPr>
          <w:lang w:val="en-US"/>
        </w:rPr>
        <w:t xml:space="preserve">. “Imperfect detection impacts the performance of species distribution models”. </w:t>
      </w:r>
      <w:r>
        <w:rPr>
          <w:i/>
        </w:rPr>
        <w:t xml:space="preserve">Global </w:t>
      </w:r>
      <w:proofErr w:type="spellStart"/>
      <w:r>
        <w:rPr>
          <w:i/>
        </w:rPr>
        <w:t>Ecology</w:t>
      </w:r>
      <w:proofErr w:type="spellEnd"/>
      <w:r>
        <w:rPr>
          <w:i/>
        </w:rPr>
        <w:t xml:space="preserve"> and </w:t>
      </w:r>
      <w:proofErr w:type="spellStart"/>
      <w:r>
        <w:rPr>
          <w:i/>
        </w:rPr>
        <w:t>Biogeography</w:t>
      </w:r>
      <w:proofErr w:type="spellEnd"/>
      <w:r>
        <w:rPr>
          <w:i/>
        </w:rPr>
        <w:t xml:space="preserve"> </w:t>
      </w:r>
      <w:r>
        <w:t xml:space="preserve">(2014). </w:t>
      </w:r>
      <w:proofErr w:type="spellStart"/>
      <w:proofErr w:type="gramStart"/>
      <w:r>
        <w:rPr>
          <w:rFonts w:ascii="Calibri" w:eastAsia="Calibri" w:hAnsi="Calibri" w:cs="Calibri"/>
        </w:rPr>
        <w:t>doi</w:t>
      </w:r>
      <w:proofErr w:type="spellEnd"/>
      <w:r>
        <w:t>:</w:t>
      </w:r>
      <w:proofErr w:type="gramEnd"/>
      <w:r>
        <w:t xml:space="preserve"> </w:t>
      </w:r>
      <w:hyperlink r:id="rId42">
        <w:r>
          <w:rPr>
            <w:rFonts w:ascii="Calibri" w:eastAsia="Calibri" w:hAnsi="Calibri" w:cs="Calibri"/>
            <w:color w:val="0000FF"/>
          </w:rPr>
          <w:t>10.1111/geb.12138</w:t>
        </w:r>
      </w:hyperlink>
      <w:hyperlink r:id="rId43">
        <w:r>
          <w:t>.</w:t>
        </w:r>
      </w:hyperlink>
    </w:p>
    <w:p w14:paraId="0EBE5499" w14:textId="77777777" w:rsidR="00486271" w:rsidRDefault="009D03B6">
      <w:pPr>
        <w:numPr>
          <w:ilvl w:val="0"/>
          <w:numId w:val="3"/>
        </w:numPr>
        <w:spacing w:after="109"/>
        <w:ind w:left="610" w:right="750" w:hanging="598"/>
      </w:pPr>
      <w:r w:rsidRPr="00385B46">
        <w:rPr>
          <w:lang w:val="en-US"/>
        </w:rPr>
        <w:t xml:space="preserve">Marc </w:t>
      </w:r>
      <w:proofErr w:type="spellStart"/>
      <w:r w:rsidRPr="00385B46">
        <w:rPr>
          <w:lang w:val="en-US"/>
        </w:rPr>
        <w:t>K´ery</w:t>
      </w:r>
      <w:proofErr w:type="spellEnd"/>
      <w:r w:rsidRPr="00385B46">
        <w:rPr>
          <w:lang w:val="en-US"/>
        </w:rPr>
        <w:t xml:space="preserve">. “Towards the modelling of true species distributions”. </w:t>
      </w:r>
      <w:r>
        <w:rPr>
          <w:i/>
        </w:rPr>
        <w:t xml:space="preserve">Journal of </w:t>
      </w:r>
      <w:proofErr w:type="spellStart"/>
      <w:r>
        <w:rPr>
          <w:i/>
        </w:rPr>
        <w:t>Biogeography</w:t>
      </w:r>
      <w:proofErr w:type="spellEnd"/>
      <w:r>
        <w:rPr>
          <w:i/>
        </w:rPr>
        <w:t xml:space="preserve"> </w:t>
      </w:r>
      <w:r>
        <w:t xml:space="preserve">(2011). </w:t>
      </w:r>
      <w:proofErr w:type="spellStart"/>
      <w:r>
        <w:rPr>
          <w:rFonts w:ascii="Calibri" w:eastAsia="Calibri" w:hAnsi="Calibri" w:cs="Calibri"/>
        </w:rPr>
        <w:t>doi</w:t>
      </w:r>
      <w:proofErr w:type="spellEnd"/>
      <w:r>
        <w:t xml:space="preserve">: </w:t>
      </w:r>
      <w:hyperlink r:id="rId44">
        <w:r>
          <w:rPr>
            <w:rFonts w:ascii="Calibri" w:eastAsia="Calibri" w:hAnsi="Calibri" w:cs="Calibri"/>
            <w:color w:val="0000FF"/>
          </w:rPr>
          <w:t>10.1111/j.1365-2699.2011.02487.x</w:t>
        </w:r>
      </w:hyperlink>
      <w:hyperlink r:id="rId45">
        <w:r>
          <w:t>.</w:t>
        </w:r>
      </w:hyperlink>
    </w:p>
    <w:p w14:paraId="36C03219" w14:textId="77777777" w:rsidR="00486271" w:rsidRDefault="009D03B6">
      <w:pPr>
        <w:numPr>
          <w:ilvl w:val="0"/>
          <w:numId w:val="3"/>
        </w:numPr>
        <w:spacing w:after="101"/>
        <w:ind w:left="610" w:right="750" w:hanging="598"/>
      </w:pPr>
      <w:r>
        <w:t xml:space="preserve">Jeffrey W. Doser et al. </w:t>
      </w:r>
      <w:r w:rsidRPr="00385B46">
        <w:rPr>
          <w:lang w:val="en-US"/>
        </w:rPr>
        <w:t>“</w:t>
      </w:r>
      <w:proofErr w:type="spellStart"/>
      <w:r w:rsidRPr="00385B46">
        <w:rPr>
          <w:lang w:val="en-US"/>
        </w:rPr>
        <w:t>spOccupancy</w:t>
      </w:r>
      <w:proofErr w:type="spellEnd"/>
      <w:r w:rsidRPr="00385B46">
        <w:rPr>
          <w:lang w:val="en-US"/>
        </w:rPr>
        <w:t xml:space="preserve">: An R package for single-species, multi-species, and integrated spatial occupancy models”. </w:t>
      </w:r>
      <w:proofErr w:type="spellStart"/>
      <w:r>
        <w:rPr>
          <w:i/>
        </w:rPr>
        <w:t>Methods</w:t>
      </w:r>
      <w:proofErr w:type="spellEnd"/>
      <w:r>
        <w:rPr>
          <w:i/>
        </w:rPr>
        <w:t xml:space="preserve"> in </w:t>
      </w:r>
      <w:proofErr w:type="spellStart"/>
      <w:r>
        <w:rPr>
          <w:i/>
        </w:rPr>
        <w:t>Ecology</w:t>
      </w:r>
      <w:proofErr w:type="spellEnd"/>
      <w:r>
        <w:rPr>
          <w:i/>
        </w:rPr>
        <w:t xml:space="preserve"> and </w:t>
      </w:r>
      <w:proofErr w:type="spellStart"/>
      <w:r>
        <w:rPr>
          <w:i/>
        </w:rPr>
        <w:t>Evolution</w:t>
      </w:r>
      <w:proofErr w:type="spellEnd"/>
      <w:r>
        <w:rPr>
          <w:i/>
        </w:rPr>
        <w:t xml:space="preserve"> </w:t>
      </w:r>
      <w:r>
        <w:t xml:space="preserve">(2022). </w:t>
      </w:r>
      <w:proofErr w:type="spellStart"/>
      <w:r>
        <w:rPr>
          <w:rFonts w:ascii="Calibri" w:eastAsia="Calibri" w:hAnsi="Calibri" w:cs="Calibri"/>
        </w:rPr>
        <w:t>doi</w:t>
      </w:r>
      <w:proofErr w:type="spellEnd"/>
      <w:r>
        <w:t xml:space="preserve">: </w:t>
      </w:r>
      <w:hyperlink r:id="rId46">
        <w:r>
          <w:rPr>
            <w:rFonts w:ascii="Calibri" w:eastAsia="Calibri" w:hAnsi="Calibri" w:cs="Calibri"/>
            <w:color w:val="0000FF"/>
          </w:rPr>
          <w:t xml:space="preserve">10.1111/ </w:t>
        </w:r>
      </w:hyperlink>
      <w:hyperlink r:id="rId47">
        <w:r>
          <w:rPr>
            <w:rFonts w:ascii="Calibri" w:eastAsia="Calibri" w:hAnsi="Calibri" w:cs="Calibri"/>
            <w:color w:val="0000FF"/>
          </w:rPr>
          <w:t>2041-210X.13897</w:t>
        </w:r>
      </w:hyperlink>
      <w:hyperlink r:id="rId48">
        <w:r>
          <w:t>.</w:t>
        </w:r>
      </w:hyperlink>
    </w:p>
    <w:p w14:paraId="064EAB9F" w14:textId="77777777" w:rsidR="00486271" w:rsidRDefault="009D03B6">
      <w:pPr>
        <w:numPr>
          <w:ilvl w:val="0"/>
          <w:numId w:val="3"/>
        </w:numPr>
        <w:spacing w:after="105"/>
        <w:ind w:left="610" w:right="750" w:hanging="598"/>
      </w:pPr>
      <w:r w:rsidRPr="00385B46">
        <w:rPr>
          <w:lang w:val="en-US"/>
        </w:rPr>
        <w:t xml:space="preserve">Andrew Gelman and Donald B. Rubin. “Inference from Iterative Simulation Using Multiple Sequences”. </w:t>
      </w:r>
      <w:proofErr w:type="spellStart"/>
      <w:r>
        <w:rPr>
          <w:i/>
        </w:rPr>
        <w:t>Statistical</w:t>
      </w:r>
      <w:proofErr w:type="spellEnd"/>
      <w:r>
        <w:rPr>
          <w:i/>
        </w:rPr>
        <w:t xml:space="preserve"> Science </w:t>
      </w:r>
      <w:r>
        <w:t xml:space="preserve">(Nov. 1, 1992). </w:t>
      </w:r>
      <w:proofErr w:type="spellStart"/>
      <w:proofErr w:type="gramStart"/>
      <w:r>
        <w:rPr>
          <w:rFonts w:ascii="Calibri" w:eastAsia="Calibri" w:hAnsi="Calibri" w:cs="Calibri"/>
        </w:rPr>
        <w:t>doi</w:t>
      </w:r>
      <w:proofErr w:type="spellEnd"/>
      <w:r>
        <w:t>:</w:t>
      </w:r>
      <w:proofErr w:type="gramEnd"/>
      <w:r>
        <w:t xml:space="preserve"> </w:t>
      </w:r>
      <w:hyperlink r:id="rId49">
        <w:r>
          <w:rPr>
            <w:rFonts w:ascii="Calibri" w:eastAsia="Calibri" w:hAnsi="Calibri" w:cs="Calibri"/>
            <w:color w:val="0000FF"/>
          </w:rPr>
          <w:t>10.1214/</w:t>
        </w:r>
        <w:proofErr w:type="spellStart"/>
        <w:r>
          <w:rPr>
            <w:rFonts w:ascii="Calibri" w:eastAsia="Calibri" w:hAnsi="Calibri" w:cs="Calibri"/>
            <w:color w:val="0000FF"/>
          </w:rPr>
          <w:t>ss</w:t>
        </w:r>
        <w:proofErr w:type="spellEnd"/>
        <w:r>
          <w:rPr>
            <w:rFonts w:ascii="Calibri" w:eastAsia="Calibri" w:hAnsi="Calibri" w:cs="Calibri"/>
            <w:color w:val="0000FF"/>
          </w:rPr>
          <w:t>/1177011136</w:t>
        </w:r>
      </w:hyperlink>
      <w:hyperlink r:id="rId50">
        <w:r>
          <w:t>.</w:t>
        </w:r>
      </w:hyperlink>
    </w:p>
    <w:p w14:paraId="131AB1A1" w14:textId="77777777" w:rsidR="00486271" w:rsidRDefault="009D03B6">
      <w:pPr>
        <w:numPr>
          <w:ilvl w:val="0"/>
          <w:numId w:val="3"/>
        </w:numPr>
        <w:spacing w:after="106"/>
        <w:ind w:left="610" w:right="750" w:hanging="598"/>
      </w:pPr>
      <w:r w:rsidRPr="00385B46">
        <w:rPr>
          <w:lang w:val="en-US"/>
        </w:rPr>
        <w:t xml:space="preserve">Lisa Madsen and J. Andrew </w:t>
      </w:r>
      <w:proofErr w:type="spellStart"/>
      <w:r w:rsidRPr="00385B46">
        <w:rPr>
          <w:lang w:val="en-US"/>
        </w:rPr>
        <w:t>Royle</w:t>
      </w:r>
      <w:proofErr w:type="spellEnd"/>
      <w:r w:rsidRPr="00385B46">
        <w:rPr>
          <w:lang w:val="en-US"/>
        </w:rPr>
        <w:t xml:space="preserve">. “A review of N-mixture models”. </w:t>
      </w:r>
      <w:proofErr w:type="spellStart"/>
      <w:r>
        <w:rPr>
          <w:i/>
        </w:rPr>
        <w:t>WIREs</w:t>
      </w:r>
      <w:proofErr w:type="spellEnd"/>
      <w:r>
        <w:rPr>
          <w:i/>
        </w:rPr>
        <w:t xml:space="preserve"> </w:t>
      </w:r>
      <w:proofErr w:type="spellStart"/>
      <w:r>
        <w:rPr>
          <w:i/>
        </w:rPr>
        <w:t>Computational</w:t>
      </w:r>
      <w:proofErr w:type="spellEnd"/>
      <w:r>
        <w:rPr>
          <w:i/>
        </w:rPr>
        <w:t xml:space="preserve"> </w:t>
      </w:r>
      <w:proofErr w:type="spellStart"/>
      <w:r>
        <w:rPr>
          <w:i/>
        </w:rPr>
        <w:t>Statistics</w:t>
      </w:r>
      <w:proofErr w:type="spellEnd"/>
      <w:r>
        <w:rPr>
          <w:i/>
        </w:rPr>
        <w:t xml:space="preserve"> </w:t>
      </w:r>
      <w:r>
        <w:t xml:space="preserve">(2023). </w:t>
      </w:r>
      <w:proofErr w:type="spellStart"/>
      <w:proofErr w:type="gramStart"/>
      <w:r>
        <w:rPr>
          <w:rFonts w:ascii="Calibri" w:eastAsia="Calibri" w:hAnsi="Calibri" w:cs="Calibri"/>
        </w:rPr>
        <w:t>doi</w:t>
      </w:r>
      <w:proofErr w:type="spellEnd"/>
      <w:r>
        <w:t>:</w:t>
      </w:r>
      <w:proofErr w:type="gramEnd"/>
      <w:r>
        <w:t xml:space="preserve"> </w:t>
      </w:r>
      <w:hyperlink r:id="rId51">
        <w:r>
          <w:rPr>
            <w:rFonts w:ascii="Calibri" w:eastAsia="Calibri" w:hAnsi="Calibri" w:cs="Calibri"/>
            <w:color w:val="0000FF"/>
          </w:rPr>
          <w:t>10.1002/wics.1625</w:t>
        </w:r>
      </w:hyperlink>
      <w:hyperlink r:id="rId52">
        <w:r>
          <w:t>.</w:t>
        </w:r>
      </w:hyperlink>
    </w:p>
    <w:p w14:paraId="021D302E" w14:textId="77777777" w:rsidR="00486271" w:rsidRDefault="009D03B6">
      <w:pPr>
        <w:numPr>
          <w:ilvl w:val="0"/>
          <w:numId w:val="3"/>
        </w:numPr>
        <w:spacing w:after="107"/>
        <w:ind w:left="610" w:right="750" w:hanging="598"/>
      </w:pPr>
      <w:r w:rsidRPr="00385B46">
        <w:rPr>
          <w:lang w:val="en-US"/>
        </w:rPr>
        <w:t xml:space="preserve">J. Andrew </w:t>
      </w:r>
      <w:proofErr w:type="spellStart"/>
      <w:r w:rsidRPr="00385B46">
        <w:rPr>
          <w:lang w:val="en-US"/>
        </w:rPr>
        <w:t>Royle</w:t>
      </w:r>
      <w:proofErr w:type="spellEnd"/>
      <w:r w:rsidRPr="00385B46">
        <w:rPr>
          <w:lang w:val="en-US"/>
        </w:rPr>
        <w:t xml:space="preserve">. “N-Mixture Models for Estimating Population Size from Spatially Replicated Counts”. </w:t>
      </w:r>
      <w:proofErr w:type="spellStart"/>
      <w:r>
        <w:rPr>
          <w:i/>
        </w:rPr>
        <w:t>Biometrics</w:t>
      </w:r>
      <w:proofErr w:type="spellEnd"/>
      <w:r>
        <w:rPr>
          <w:i/>
        </w:rPr>
        <w:t xml:space="preserve"> </w:t>
      </w:r>
      <w:r>
        <w:t xml:space="preserve">(2004). </w:t>
      </w:r>
      <w:proofErr w:type="spellStart"/>
      <w:r>
        <w:rPr>
          <w:rFonts w:ascii="Calibri" w:eastAsia="Calibri" w:hAnsi="Calibri" w:cs="Calibri"/>
        </w:rPr>
        <w:t>doi</w:t>
      </w:r>
      <w:proofErr w:type="spellEnd"/>
      <w:r>
        <w:t xml:space="preserve">: </w:t>
      </w:r>
      <w:hyperlink r:id="rId53">
        <w:r>
          <w:rPr>
            <w:rFonts w:ascii="Calibri" w:eastAsia="Calibri" w:hAnsi="Calibri" w:cs="Calibri"/>
            <w:color w:val="0000FF"/>
          </w:rPr>
          <w:t>10.1111/j.0006-341X.2004.00142.x</w:t>
        </w:r>
      </w:hyperlink>
      <w:hyperlink r:id="rId54">
        <w:r>
          <w:t>.</w:t>
        </w:r>
      </w:hyperlink>
    </w:p>
    <w:p w14:paraId="34CDFB26" w14:textId="77777777" w:rsidR="00486271" w:rsidRPr="00385B46" w:rsidRDefault="009D03B6">
      <w:pPr>
        <w:numPr>
          <w:ilvl w:val="0"/>
          <w:numId w:val="3"/>
        </w:numPr>
        <w:spacing w:after="109"/>
        <w:ind w:left="610" w:right="750" w:hanging="598"/>
        <w:rPr>
          <w:lang w:val="en-US"/>
        </w:rPr>
      </w:pPr>
      <w:r>
        <w:t xml:space="preserve">Perry de </w:t>
      </w:r>
      <w:proofErr w:type="spellStart"/>
      <w:r>
        <w:t>Valpine</w:t>
      </w:r>
      <w:proofErr w:type="spellEnd"/>
      <w:r>
        <w:t xml:space="preserve"> et al. </w:t>
      </w:r>
      <w:r w:rsidRPr="00385B46">
        <w:rPr>
          <w:lang w:val="en-US"/>
        </w:rPr>
        <w:t xml:space="preserve">“Programming with models: writing statistical algorithms for general model structures with NIMBLE”. </w:t>
      </w:r>
      <w:r w:rsidRPr="00385B46">
        <w:rPr>
          <w:i/>
          <w:lang w:val="en-US"/>
        </w:rPr>
        <w:t xml:space="preserve">Journal of Computational and Graphical Statistics </w:t>
      </w:r>
      <w:r w:rsidRPr="00385B46">
        <w:rPr>
          <w:lang w:val="en-US"/>
        </w:rPr>
        <w:t xml:space="preserve">(Apr. 3, 2017). </w:t>
      </w:r>
      <w:proofErr w:type="spellStart"/>
      <w:r w:rsidRPr="00385B46">
        <w:rPr>
          <w:rFonts w:ascii="Calibri" w:eastAsia="Calibri" w:hAnsi="Calibri" w:cs="Calibri"/>
          <w:lang w:val="en-US"/>
        </w:rPr>
        <w:t>doi</w:t>
      </w:r>
      <w:proofErr w:type="spellEnd"/>
      <w:r w:rsidRPr="00385B46">
        <w:rPr>
          <w:lang w:val="en-US"/>
        </w:rPr>
        <w:t xml:space="preserve">: </w:t>
      </w:r>
      <w:r w:rsidR="006441F5">
        <w:fldChar w:fldCharType="begin"/>
      </w:r>
      <w:r w:rsidR="006441F5" w:rsidRPr="00FC319E">
        <w:rPr>
          <w:lang w:val="en-US"/>
          <w:rPrChange w:id="104" w:author="Valentin Lauret" w:date="2024-05-14T00:20:00Z">
            <w:rPr/>
          </w:rPrChange>
        </w:rPr>
        <w:instrText xml:space="preserve"> HYPERLINK "https://doi.org/10.1080/10618600.2016.1172487" \h </w:instrText>
      </w:r>
      <w:r w:rsidR="006441F5">
        <w:fldChar w:fldCharType="separate"/>
      </w:r>
      <w:r w:rsidRPr="00385B46">
        <w:rPr>
          <w:rFonts w:ascii="Calibri" w:eastAsia="Calibri" w:hAnsi="Calibri" w:cs="Calibri"/>
          <w:color w:val="0000FF"/>
          <w:lang w:val="en-US"/>
        </w:rPr>
        <w:t>10.1080/10618600.2016.1172487</w:t>
      </w:r>
      <w:r w:rsidR="006441F5">
        <w:rPr>
          <w:rFonts w:ascii="Calibri" w:eastAsia="Calibri" w:hAnsi="Calibri" w:cs="Calibri"/>
          <w:color w:val="0000FF"/>
          <w:lang w:val="en-US"/>
        </w:rPr>
        <w:fldChar w:fldCharType="end"/>
      </w:r>
      <w:r w:rsidR="006441F5">
        <w:fldChar w:fldCharType="begin"/>
      </w:r>
      <w:r w:rsidR="006441F5" w:rsidRPr="00FC319E">
        <w:rPr>
          <w:lang w:val="en-US"/>
          <w:rPrChange w:id="105" w:author="Valentin Lauret" w:date="2024-05-14T00:20:00Z">
            <w:rPr/>
          </w:rPrChange>
        </w:rPr>
        <w:instrText xml:space="preserve"> HYPERLINK "https://doi.org/10.1080/10618600.2016.117</w:instrText>
      </w:r>
      <w:r w:rsidR="006441F5" w:rsidRPr="00FC319E">
        <w:rPr>
          <w:lang w:val="en-US"/>
          <w:rPrChange w:id="106" w:author="Valentin Lauret" w:date="2024-05-14T00:20:00Z">
            <w:rPr/>
          </w:rPrChange>
        </w:rPr>
        <w:instrText xml:space="preserve">2487" \h </w:instrText>
      </w:r>
      <w:r w:rsidR="006441F5">
        <w:fldChar w:fldCharType="separate"/>
      </w:r>
      <w:r w:rsidRPr="00385B46">
        <w:rPr>
          <w:lang w:val="en-US"/>
        </w:rPr>
        <w:t>.</w:t>
      </w:r>
      <w:r w:rsidR="006441F5">
        <w:rPr>
          <w:lang w:val="en-US"/>
        </w:rPr>
        <w:fldChar w:fldCharType="end"/>
      </w:r>
      <w:r w:rsidRPr="00385B46">
        <w:rPr>
          <w:lang w:val="en-US"/>
        </w:rPr>
        <w:t xml:space="preserve"> </w:t>
      </w:r>
      <w:proofErr w:type="spellStart"/>
      <w:r w:rsidRPr="00385B46">
        <w:rPr>
          <w:lang w:val="en-US"/>
        </w:rPr>
        <w:t>arXiv</w:t>
      </w:r>
      <w:proofErr w:type="spellEnd"/>
      <w:r w:rsidRPr="00385B46">
        <w:rPr>
          <w:lang w:val="en-US"/>
        </w:rPr>
        <w:t xml:space="preserve">: </w:t>
      </w:r>
      <w:r w:rsidR="006441F5">
        <w:fldChar w:fldCharType="begin"/>
      </w:r>
      <w:r w:rsidR="006441F5" w:rsidRPr="00FC319E">
        <w:rPr>
          <w:lang w:val="en-US"/>
          <w:rPrChange w:id="107" w:author="Valentin Lauret" w:date="2024-05-14T00:20:00Z">
            <w:rPr/>
          </w:rPrChange>
        </w:rPr>
        <w:instrText xml:space="preserve"> HYPERLINK "https://arxiv.org/abs/1505.05093%20%5Bstat%5D" \h </w:instrText>
      </w:r>
      <w:r w:rsidR="006441F5">
        <w:fldChar w:fldCharType="separate"/>
      </w:r>
      <w:r w:rsidRPr="00385B46">
        <w:rPr>
          <w:rFonts w:ascii="Calibri" w:eastAsia="Calibri" w:hAnsi="Calibri" w:cs="Calibri"/>
          <w:color w:val="0000FF"/>
          <w:lang w:val="en-US"/>
        </w:rPr>
        <w:t>1505.05093[stat]</w:t>
      </w:r>
      <w:r w:rsidR="006441F5">
        <w:rPr>
          <w:rFonts w:ascii="Calibri" w:eastAsia="Calibri" w:hAnsi="Calibri" w:cs="Calibri"/>
          <w:color w:val="0000FF"/>
          <w:lang w:val="en-US"/>
        </w:rPr>
        <w:fldChar w:fldCharType="end"/>
      </w:r>
      <w:r w:rsidR="006441F5">
        <w:fldChar w:fldCharType="begin"/>
      </w:r>
      <w:r w:rsidR="006441F5" w:rsidRPr="00FC319E">
        <w:rPr>
          <w:lang w:val="en-US"/>
          <w:rPrChange w:id="108" w:author="Valentin Lauret" w:date="2024-05-14T00:20:00Z">
            <w:rPr/>
          </w:rPrChange>
        </w:rPr>
        <w:instrText xml:space="preserve"> HYPERLINK "https://arxiv.org/abs/1505.05093%20%5Bstat%5D" \h </w:instrText>
      </w:r>
      <w:r w:rsidR="006441F5">
        <w:fldChar w:fldCharType="separate"/>
      </w:r>
      <w:r w:rsidRPr="00385B46">
        <w:rPr>
          <w:lang w:val="en-US"/>
        </w:rPr>
        <w:t>.</w:t>
      </w:r>
      <w:r w:rsidR="006441F5">
        <w:rPr>
          <w:lang w:val="en-US"/>
        </w:rPr>
        <w:fldChar w:fldCharType="end"/>
      </w:r>
    </w:p>
    <w:p w14:paraId="5D28C19D" w14:textId="77777777" w:rsidR="00486271" w:rsidRDefault="009D03B6">
      <w:pPr>
        <w:numPr>
          <w:ilvl w:val="0"/>
          <w:numId w:val="3"/>
        </w:numPr>
        <w:spacing w:after="106"/>
        <w:ind w:left="610" w:right="750" w:hanging="598"/>
      </w:pPr>
      <w:r w:rsidRPr="00385B46">
        <w:rPr>
          <w:lang w:val="en-US"/>
        </w:rPr>
        <w:t xml:space="preserve">M. B. Hooten and N. T. Hobbs. “A guide to Bayesian model selection for ecologists”. </w:t>
      </w:r>
      <w:proofErr w:type="spellStart"/>
      <w:r>
        <w:rPr>
          <w:i/>
        </w:rPr>
        <w:t>Ecological</w:t>
      </w:r>
      <w:proofErr w:type="spellEnd"/>
      <w:r>
        <w:rPr>
          <w:i/>
        </w:rPr>
        <w:t xml:space="preserve"> </w:t>
      </w:r>
      <w:proofErr w:type="spellStart"/>
      <w:r>
        <w:rPr>
          <w:i/>
        </w:rPr>
        <w:t>Monographs</w:t>
      </w:r>
      <w:proofErr w:type="spellEnd"/>
      <w:r>
        <w:rPr>
          <w:i/>
        </w:rPr>
        <w:t xml:space="preserve"> </w:t>
      </w:r>
      <w:r>
        <w:t xml:space="preserve">(2015). </w:t>
      </w:r>
      <w:proofErr w:type="spellStart"/>
      <w:proofErr w:type="gramStart"/>
      <w:r>
        <w:rPr>
          <w:rFonts w:ascii="Calibri" w:eastAsia="Calibri" w:hAnsi="Calibri" w:cs="Calibri"/>
        </w:rPr>
        <w:t>doi</w:t>
      </w:r>
      <w:proofErr w:type="spellEnd"/>
      <w:r>
        <w:t>:</w:t>
      </w:r>
      <w:proofErr w:type="gramEnd"/>
      <w:r>
        <w:t xml:space="preserve"> </w:t>
      </w:r>
      <w:hyperlink r:id="rId55">
        <w:r>
          <w:rPr>
            <w:rFonts w:ascii="Calibri" w:eastAsia="Calibri" w:hAnsi="Calibri" w:cs="Calibri"/>
            <w:color w:val="0000FF"/>
          </w:rPr>
          <w:t>10.1890/14-0661.1</w:t>
        </w:r>
      </w:hyperlink>
      <w:hyperlink r:id="rId56">
        <w:r>
          <w:t>.</w:t>
        </w:r>
      </w:hyperlink>
    </w:p>
    <w:p w14:paraId="7F988896" w14:textId="77777777" w:rsidR="00486271" w:rsidRPr="00E269A3" w:rsidRDefault="009D03B6">
      <w:pPr>
        <w:numPr>
          <w:ilvl w:val="0"/>
          <w:numId w:val="3"/>
        </w:numPr>
        <w:ind w:left="610" w:right="750" w:hanging="598"/>
        <w:rPr>
          <w:lang w:val="en-US"/>
        </w:rPr>
      </w:pPr>
      <w:r w:rsidRPr="00385B46">
        <w:rPr>
          <w:lang w:val="en-US"/>
        </w:rPr>
        <w:t xml:space="preserve">Gareth Bradbury et al. “Mapping Seabird Sensitivity to Offshore Wind Farms”. </w:t>
      </w:r>
      <w:r w:rsidRPr="00E269A3">
        <w:rPr>
          <w:i/>
          <w:lang w:val="en-US"/>
        </w:rPr>
        <w:t xml:space="preserve">PLOS ONE </w:t>
      </w:r>
      <w:r w:rsidRPr="00E269A3">
        <w:rPr>
          <w:lang w:val="en-US"/>
        </w:rPr>
        <w:t xml:space="preserve">(Sept. 11, 2014). </w:t>
      </w:r>
      <w:proofErr w:type="spellStart"/>
      <w:r w:rsidRPr="00E269A3">
        <w:rPr>
          <w:rFonts w:ascii="Calibri" w:eastAsia="Calibri" w:hAnsi="Calibri" w:cs="Calibri"/>
          <w:lang w:val="en-US"/>
        </w:rPr>
        <w:t>doi</w:t>
      </w:r>
      <w:proofErr w:type="spellEnd"/>
      <w:r w:rsidRPr="00E269A3">
        <w:rPr>
          <w:lang w:val="en-US"/>
        </w:rPr>
        <w:t xml:space="preserve">: </w:t>
      </w:r>
      <w:hyperlink r:id="rId57">
        <w:r w:rsidRPr="00E269A3">
          <w:rPr>
            <w:rFonts w:ascii="Calibri" w:eastAsia="Calibri" w:hAnsi="Calibri" w:cs="Calibri"/>
            <w:color w:val="0000FF"/>
            <w:lang w:val="en-US"/>
          </w:rPr>
          <w:t>10.1371/journal.pone.0106366</w:t>
        </w:r>
      </w:hyperlink>
      <w:hyperlink r:id="rId58">
        <w:r w:rsidRPr="00E269A3">
          <w:rPr>
            <w:lang w:val="en-US"/>
          </w:rPr>
          <w:t>.</w:t>
        </w:r>
      </w:hyperlink>
    </w:p>
    <w:p w14:paraId="19BCD98E" w14:textId="77777777" w:rsidR="00486271" w:rsidRDefault="009D03B6">
      <w:pPr>
        <w:numPr>
          <w:ilvl w:val="0"/>
          <w:numId w:val="3"/>
        </w:numPr>
        <w:spacing w:after="109"/>
        <w:ind w:left="610" w:right="750" w:hanging="598"/>
      </w:pPr>
      <w:r w:rsidRPr="00385B46">
        <w:rPr>
          <w:lang w:val="en-US"/>
        </w:rPr>
        <w:t xml:space="preserve">Robert W. Furness, Helen M. Wade, and Elizabeth A. </w:t>
      </w:r>
      <w:proofErr w:type="spellStart"/>
      <w:r w:rsidRPr="00385B46">
        <w:rPr>
          <w:lang w:val="en-US"/>
        </w:rPr>
        <w:t>Masden</w:t>
      </w:r>
      <w:proofErr w:type="spellEnd"/>
      <w:r w:rsidRPr="00385B46">
        <w:rPr>
          <w:lang w:val="en-US"/>
        </w:rPr>
        <w:t xml:space="preserve">. “Assessing vulnerability of marine bird populations to offshore wind farms”. </w:t>
      </w:r>
      <w:r>
        <w:rPr>
          <w:i/>
        </w:rPr>
        <w:t xml:space="preserve">Journal of </w:t>
      </w:r>
      <w:proofErr w:type="spellStart"/>
      <w:r>
        <w:rPr>
          <w:i/>
        </w:rPr>
        <w:t>Environmental</w:t>
      </w:r>
      <w:proofErr w:type="spellEnd"/>
      <w:r>
        <w:rPr>
          <w:i/>
        </w:rPr>
        <w:t xml:space="preserve"> Management </w:t>
      </w:r>
      <w:r>
        <w:t xml:space="preserve">(Apr. 15, 2013). </w:t>
      </w:r>
      <w:proofErr w:type="spellStart"/>
      <w:r>
        <w:rPr>
          <w:rFonts w:ascii="Calibri" w:eastAsia="Calibri" w:hAnsi="Calibri" w:cs="Calibri"/>
        </w:rPr>
        <w:t>doi</w:t>
      </w:r>
      <w:proofErr w:type="spellEnd"/>
      <w:r>
        <w:t xml:space="preserve">: </w:t>
      </w:r>
      <w:hyperlink r:id="rId59">
        <w:r>
          <w:rPr>
            <w:rFonts w:ascii="Calibri" w:eastAsia="Calibri" w:hAnsi="Calibri" w:cs="Calibri"/>
            <w:color w:val="0000FF"/>
          </w:rPr>
          <w:t>10.1016/j.jenvman.2013.01.025</w:t>
        </w:r>
      </w:hyperlink>
      <w:hyperlink r:id="rId60">
        <w:r>
          <w:t>.</w:t>
        </w:r>
      </w:hyperlink>
    </w:p>
    <w:p w14:paraId="7CF2E82F" w14:textId="77777777" w:rsidR="00486271" w:rsidRDefault="009D03B6">
      <w:pPr>
        <w:numPr>
          <w:ilvl w:val="0"/>
          <w:numId w:val="3"/>
        </w:numPr>
        <w:spacing w:after="0" w:line="280" w:lineRule="auto"/>
        <w:ind w:left="610" w:right="750" w:hanging="598"/>
      </w:pPr>
      <w:r>
        <w:t xml:space="preserve">GISOM OFB. </w:t>
      </w:r>
      <w:r>
        <w:rPr>
          <w:i/>
        </w:rPr>
        <w:t xml:space="preserve">Identification et priorisation de la </w:t>
      </w:r>
      <w:proofErr w:type="spellStart"/>
      <w:r>
        <w:rPr>
          <w:i/>
        </w:rPr>
        <w:t>responsabilit´e</w:t>
      </w:r>
      <w:proofErr w:type="spellEnd"/>
      <w:r>
        <w:rPr>
          <w:i/>
        </w:rPr>
        <w:t xml:space="preserve"> de chaque sous </w:t>
      </w:r>
      <w:proofErr w:type="spellStart"/>
      <w:r>
        <w:rPr>
          <w:i/>
        </w:rPr>
        <w:t>r´egion</w:t>
      </w:r>
      <w:proofErr w:type="spellEnd"/>
      <w:r>
        <w:rPr>
          <w:i/>
        </w:rPr>
        <w:t xml:space="preserve"> marine pour les enjeux ornithologiques. </w:t>
      </w:r>
      <w:r>
        <w:t>2020.</w:t>
      </w:r>
    </w:p>
    <w:sectPr w:rsidR="00486271">
      <w:headerReference w:type="even" r:id="rId61"/>
      <w:headerReference w:type="default" r:id="rId62"/>
      <w:footerReference w:type="even" r:id="rId63"/>
      <w:footerReference w:type="default" r:id="rId64"/>
      <w:headerReference w:type="first" r:id="rId65"/>
      <w:footerReference w:type="first" r:id="rId66"/>
      <w:pgSz w:w="11906" w:h="16838"/>
      <w:pgMar w:top="957" w:right="0" w:bottom="1196" w:left="770" w:header="280" w:footer="4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line CANONNE" w:date="2024-05-13T14:05:00Z" w:initials="CC">
    <w:p w14:paraId="0359913E" w14:textId="5B8FBC84" w:rsidR="00523AA6" w:rsidRDefault="00523AA6">
      <w:pPr>
        <w:pStyle w:val="Commentaire"/>
      </w:pPr>
      <w:r>
        <w:rPr>
          <w:rStyle w:val="Marquedecommentaire"/>
        </w:rPr>
        <w:annotationRef/>
      </w:r>
      <w:r>
        <w:t>Pour moi ça manque un peu d’écologie</w:t>
      </w:r>
      <w:r w:rsidR="00B45E6E">
        <w:t>, un peut out le long.</w:t>
      </w:r>
    </w:p>
    <w:p w14:paraId="08FCF187" w14:textId="48DDED2D" w:rsidR="00B45E6E" w:rsidRDefault="00523AA6" w:rsidP="00B45E6E">
      <w:pPr>
        <w:pStyle w:val="Commentaire"/>
      </w:pPr>
      <w:r>
        <w:t>Mieux justifier tes choix selon les hypothèses biologiques derrières et la problématique à laquelle tu cherches à répondre.</w:t>
      </w:r>
    </w:p>
  </w:comment>
  <w:comment w:id="1" w:author="Coline CANONNE" w:date="2024-05-13T13:58:00Z" w:initials="CC">
    <w:p w14:paraId="341152F4" w14:textId="482F32C2" w:rsidR="004D72E1" w:rsidRDefault="004D72E1">
      <w:pPr>
        <w:pStyle w:val="Commentaire"/>
      </w:pPr>
      <w:r>
        <w:rPr>
          <w:rStyle w:val="Marquedecommentaire"/>
        </w:rPr>
        <w:annotationRef/>
      </w:r>
      <w:r>
        <w:t>Sectionner en deux parties ?</w:t>
      </w:r>
    </w:p>
    <w:p w14:paraId="143121D1" w14:textId="77777777" w:rsidR="004D72E1" w:rsidRDefault="004D72E1" w:rsidP="004D72E1">
      <w:pPr>
        <w:pStyle w:val="Commentaire"/>
        <w:numPr>
          <w:ilvl w:val="0"/>
          <w:numId w:val="5"/>
        </w:numPr>
      </w:pPr>
      <w:r>
        <w:t xml:space="preserve">Zone d’études, monitoring et données, choix des </w:t>
      </w:r>
      <w:proofErr w:type="spellStart"/>
      <w:r>
        <w:t>sp</w:t>
      </w:r>
      <w:proofErr w:type="spellEnd"/>
      <w:r>
        <w:t xml:space="preserve"> et </w:t>
      </w:r>
      <w:proofErr w:type="spellStart"/>
      <w:r>
        <w:t>covars</w:t>
      </w:r>
      <w:proofErr w:type="spellEnd"/>
    </w:p>
    <w:p w14:paraId="5D254249" w14:textId="422C4260" w:rsidR="004D72E1" w:rsidRDefault="004D72E1" w:rsidP="004D72E1">
      <w:pPr>
        <w:pStyle w:val="Commentaire"/>
        <w:numPr>
          <w:ilvl w:val="0"/>
          <w:numId w:val="5"/>
        </w:numPr>
      </w:pPr>
      <w:r>
        <w:t>Analyses statistiques (une partie par type de modèle)</w:t>
      </w:r>
    </w:p>
  </w:comment>
  <w:comment w:id="2" w:author="Coline CANONNE" w:date="2024-05-13T11:56:00Z" w:initials="CC">
    <w:p w14:paraId="3DDA451D" w14:textId="3BCD5422" w:rsidR="00C03104" w:rsidRDefault="00E269A3" w:rsidP="00C03104">
      <w:pPr>
        <w:pStyle w:val="Commentaire"/>
        <w:ind w:left="0" w:firstLine="0"/>
      </w:pPr>
      <w:r>
        <w:rPr>
          <w:rStyle w:val="Marquedecommentaire"/>
        </w:rPr>
        <w:annotationRef/>
      </w:r>
      <w:r w:rsidR="00C03104">
        <w:t>Je pense qu’il y a moyen de faire plus joli</w:t>
      </w:r>
      <w:r w:rsidR="00B45E6E">
        <w:t xml:space="preserve"> et plus informatif/synthétique</w:t>
      </w:r>
    </w:p>
    <w:p w14:paraId="68087D81" w14:textId="77777777" w:rsidR="00C03104" w:rsidRDefault="00C03104" w:rsidP="00C03104">
      <w:pPr>
        <w:pStyle w:val="Commentaire"/>
        <w:ind w:left="0" w:firstLine="0"/>
      </w:pPr>
    </w:p>
    <w:p w14:paraId="60E6E142" w14:textId="28C3ACD5" w:rsidR="0015597B" w:rsidRDefault="0015597B" w:rsidP="0015597B">
      <w:pPr>
        <w:pStyle w:val="Commentaire"/>
        <w:numPr>
          <w:ilvl w:val="0"/>
          <w:numId w:val="4"/>
        </w:numPr>
      </w:pPr>
      <w:r>
        <w:t xml:space="preserve">Dans titre de la légende écrire à quoi correspondent les sigles (PNM, SAMM </w:t>
      </w:r>
      <w:proofErr w:type="spellStart"/>
      <w:r>
        <w:t>etc</w:t>
      </w:r>
      <w:proofErr w:type="spellEnd"/>
      <w:r>
        <w:t xml:space="preserve">) </w:t>
      </w:r>
    </w:p>
    <w:p w14:paraId="75CA4197" w14:textId="5520601D" w:rsidR="00C03104" w:rsidRDefault="00C03104" w:rsidP="00C03104">
      <w:pPr>
        <w:pStyle w:val="Commentaire"/>
        <w:ind w:left="0" w:firstLine="0"/>
      </w:pPr>
      <w:r>
        <w:t>(</w:t>
      </w:r>
      <w:proofErr w:type="gramStart"/>
      <w:r>
        <w:t>ajouter</w:t>
      </w:r>
      <w:proofErr w:type="gramEnd"/>
      <w:r>
        <w:t xml:space="preserve"> années de suivis ? nb d’</w:t>
      </w:r>
      <w:proofErr w:type="spellStart"/>
      <w:r>
        <w:t>obs</w:t>
      </w:r>
      <w:proofErr w:type="spellEnd"/>
      <w:r>
        <w:t> ?)</w:t>
      </w:r>
    </w:p>
    <w:p w14:paraId="3CEE7DEE" w14:textId="77777777" w:rsidR="0015597B" w:rsidRDefault="0015597B" w:rsidP="0015597B">
      <w:pPr>
        <w:pStyle w:val="Commentaire"/>
        <w:ind w:left="0" w:firstLine="0"/>
      </w:pPr>
    </w:p>
    <w:p w14:paraId="47BCC1E4" w14:textId="145C8888" w:rsidR="0015597B" w:rsidRDefault="00E269A3" w:rsidP="0015597B">
      <w:pPr>
        <w:pStyle w:val="Commentaire"/>
        <w:numPr>
          <w:ilvl w:val="0"/>
          <w:numId w:val="4"/>
        </w:numPr>
      </w:pPr>
      <w:r>
        <w:t xml:space="preserve">Garder les </w:t>
      </w:r>
      <w:r w:rsidR="0015597B">
        <w:t>graduation degré</w:t>
      </w:r>
      <w:r>
        <w:t xml:space="preserve"> que pour </w:t>
      </w:r>
      <w:r w:rsidR="0015597B">
        <w:t xml:space="preserve">la </w:t>
      </w:r>
      <w:r>
        <w:t>figure ppale </w:t>
      </w:r>
      <w:r w:rsidR="0015597B">
        <w:t>de la grille pour alléger les autres ? (Idem pour échelle ? (Par ailleurs le 80km est pas hyper clair, c’est l’ensemble des 4 ?)</w:t>
      </w:r>
    </w:p>
    <w:p w14:paraId="0AAE22FB" w14:textId="77777777" w:rsidR="0015597B" w:rsidRDefault="0015597B" w:rsidP="0015597B">
      <w:pPr>
        <w:pStyle w:val="Commentaire"/>
        <w:ind w:left="0" w:firstLine="0"/>
      </w:pPr>
    </w:p>
    <w:p w14:paraId="72AD5546" w14:textId="309B9F6D" w:rsidR="00E269A3" w:rsidRDefault="0015597B" w:rsidP="0015597B">
      <w:pPr>
        <w:pStyle w:val="Commentaire"/>
        <w:numPr>
          <w:ilvl w:val="0"/>
          <w:numId w:val="4"/>
        </w:numPr>
      </w:pPr>
      <w:r>
        <w:t xml:space="preserve"> </w:t>
      </w:r>
      <w:r w:rsidR="00E269A3">
        <w:t>Couper les transects SAMM avec grille ?</w:t>
      </w:r>
    </w:p>
    <w:p w14:paraId="77B7D634" w14:textId="77777777" w:rsidR="0015597B" w:rsidRDefault="0015597B" w:rsidP="0015597B">
      <w:pPr>
        <w:pStyle w:val="Paragraphedeliste"/>
      </w:pPr>
    </w:p>
    <w:p w14:paraId="7C7753BB" w14:textId="6C6C21A0" w:rsidR="00E269A3" w:rsidRDefault="0015597B" w:rsidP="0015597B">
      <w:pPr>
        <w:pStyle w:val="Commentaire"/>
        <w:numPr>
          <w:ilvl w:val="0"/>
          <w:numId w:val="4"/>
        </w:numPr>
      </w:pPr>
      <w:r>
        <w:t xml:space="preserve"> </w:t>
      </w:r>
      <w:r w:rsidR="00E269A3">
        <w:t xml:space="preserve">Ajouter </w:t>
      </w:r>
      <w:proofErr w:type="spellStart"/>
      <w:r w:rsidR="00E269A3">
        <w:t>shape</w:t>
      </w:r>
      <w:proofErr w:type="spellEnd"/>
      <w:r w:rsidR="00E269A3">
        <w:t xml:space="preserve"> des projets de parcs ?</w:t>
      </w:r>
      <w:r w:rsidR="00C03104">
        <w:t xml:space="preserve"> =&gt; Pour introduire l’objectif général du projet qui amène à ta problématique.</w:t>
      </w:r>
    </w:p>
    <w:p w14:paraId="6338F519" w14:textId="77777777" w:rsidR="0015597B" w:rsidRDefault="0015597B" w:rsidP="0015597B">
      <w:pPr>
        <w:pStyle w:val="Paragraphedeliste"/>
      </w:pPr>
    </w:p>
    <w:p w14:paraId="65FA5DFC" w14:textId="73708EB1" w:rsidR="0015597B" w:rsidRDefault="0015597B" w:rsidP="0015597B">
      <w:pPr>
        <w:pStyle w:val="Commentaire"/>
        <w:numPr>
          <w:ilvl w:val="0"/>
          <w:numId w:val="4"/>
        </w:numPr>
      </w:pPr>
      <w:r>
        <w:t xml:space="preserve">Sous titres ? à gauche : </w:t>
      </w:r>
      <w:proofErr w:type="spellStart"/>
      <w:r>
        <w:t>study</w:t>
      </w:r>
      <w:proofErr w:type="spellEnd"/>
      <w:r>
        <w:t xml:space="preserve"> area et à droite types de suivis ou qqch comme ça</w:t>
      </w:r>
    </w:p>
  </w:comment>
  <w:comment w:id="8" w:author="Coline CANONNE" w:date="2024-05-13T13:45:00Z" w:initials="CC">
    <w:p w14:paraId="0B52DD8E" w14:textId="0C3E90B0" w:rsidR="00C03104" w:rsidRDefault="00C03104">
      <w:pPr>
        <w:pStyle w:val="Commentaire"/>
      </w:pPr>
      <w:r>
        <w:rPr>
          <w:rStyle w:val="Marquedecommentaire"/>
        </w:rPr>
        <w:annotationRef/>
      </w:r>
      <w:r>
        <w:t>Expliquer très rapidement pourquoi ce choix ? =&gt; correspond au plateau (</w:t>
      </w:r>
      <w:proofErr w:type="spellStart"/>
      <w:r>
        <w:t>Bathy</w:t>
      </w:r>
      <w:proofErr w:type="spellEnd"/>
      <w:r>
        <w:t xml:space="preserve"> à ajouter sur la carte ?). Par ex : Profondeur où éoliennes peuvent être construite + zones équivalentes</w:t>
      </w:r>
    </w:p>
  </w:comment>
  <w:comment w:id="9" w:author="Valentin Lauret" w:date="2024-05-14T00:22:00Z" w:initials="VL">
    <w:p w14:paraId="1C0DCF80" w14:textId="7597C05C" w:rsidR="00FC319E" w:rsidRPr="00FC319E" w:rsidRDefault="00FC319E">
      <w:pPr>
        <w:pStyle w:val="Commentaire"/>
        <w:rPr>
          <w:lang w:val="en-US"/>
        </w:rPr>
      </w:pPr>
      <w:r>
        <w:rPr>
          <w:rStyle w:val="Marquedecommentaire"/>
        </w:rPr>
        <w:annotationRef/>
      </w:r>
      <w:proofErr w:type="spellStart"/>
      <w:proofErr w:type="gramStart"/>
      <w:r w:rsidRPr="00FC319E">
        <w:rPr>
          <w:lang w:val="en-US"/>
        </w:rPr>
        <w:t>Combien</w:t>
      </w:r>
      <w:proofErr w:type="spellEnd"/>
      <w:r w:rsidRPr="00FC319E">
        <w:rPr>
          <w:lang w:val="en-US"/>
        </w:rPr>
        <w:t> ?</w:t>
      </w:r>
      <w:proofErr w:type="gramEnd"/>
      <w:r w:rsidRPr="00FC319E">
        <w:rPr>
          <w:lang w:val="en-US"/>
        </w:rPr>
        <w:t> </w:t>
      </w:r>
      <w:r>
        <w:sym w:font="Wingdings" w:char="F04A"/>
      </w:r>
      <w:r w:rsidRPr="00FC319E">
        <w:rPr>
          <w:lang w:val="en-US"/>
        </w:rPr>
        <w:t xml:space="preserve"> </w:t>
      </w:r>
    </w:p>
  </w:comment>
  <w:comment w:id="12" w:author="Valentin Lauret" w:date="2024-05-14T00:22:00Z" w:initials="VL">
    <w:p w14:paraId="59BB747E" w14:textId="6C362C2F" w:rsidR="00FC319E" w:rsidRPr="00FC319E" w:rsidRDefault="00FC319E">
      <w:pPr>
        <w:pStyle w:val="Commentaire"/>
      </w:pPr>
      <w:r>
        <w:rPr>
          <w:rStyle w:val="Marquedecommentaire"/>
        </w:rPr>
        <w:annotationRef/>
      </w:r>
      <w:r w:rsidRPr="00FC319E">
        <w:rPr>
          <w:lang w:val="en-US"/>
        </w:rPr>
        <w:t>What is a good ratio</w:t>
      </w:r>
      <w:r>
        <w:rPr>
          <w:lang w:val="en-US"/>
        </w:rPr>
        <w:t xml:space="preserve">? </w:t>
      </w:r>
      <w:r w:rsidRPr="00FC319E">
        <w:t xml:space="preserve">Tu peux dire pour </w:t>
      </w:r>
      <w:r>
        <w:t xml:space="preserve">avoir environ 10% de </w:t>
      </w:r>
      <w:proofErr w:type="spellStart"/>
      <w:r>
        <w:t>detection</w:t>
      </w:r>
      <w:proofErr w:type="spellEnd"/>
      <w:r>
        <w:t xml:space="preserve"> (si c’est ça la bonne réponse).</w:t>
      </w:r>
    </w:p>
  </w:comment>
  <w:comment w:id="13" w:author="Coline CANONNE" w:date="2024-05-13T13:47:00Z" w:initials="CC">
    <w:p w14:paraId="2FE33E79" w14:textId="49069313" w:rsidR="00C03104" w:rsidRDefault="00C03104">
      <w:pPr>
        <w:pStyle w:val="Commentaire"/>
      </w:pPr>
      <w:r>
        <w:rPr>
          <w:rStyle w:val="Marquedecommentaire"/>
        </w:rPr>
        <w:annotationRef/>
      </w:r>
      <w:proofErr w:type="spellStart"/>
      <w:r>
        <w:t>Ref</w:t>
      </w:r>
      <w:proofErr w:type="spellEnd"/>
      <w:r>
        <w:t> ? Par ex article de Val</w:t>
      </w:r>
    </w:p>
  </w:comment>
  <w:comment w:id="14" w:author="Valentin Lauret" w:date="2024-05-14T00:25:00Z" w:initials="VL">
    <w:p w14:paraId="7CBCFED9" w14:textId="48BA9534" w:rsidR="00FC319E" w:rsidRDefault="00FC319E" w:rsidP="00FC319E">
      <w:pPr>
        <w:pStyle w:val="Commentaire"/>
        <w:ind w:left="0" w:firstLine="0"/>
      </w:pPr>
      <w:r>
        <w:rPr>
          <w:rStyle w:val="Marquedecommentaire"/>
        </w:rPr>
        <w:annotationRef/>
      </w:r>
      <w:r>
        <w:t>Haha je vois pas trop quel article…</w:t>
      </w:r>
      <w:proofErr w:type="gramStart"/>
      <w:r>
        <w:t> :p</w:t>
      </w:r>
      <w:proofErr w:type="gramEnd"/>
      <w:r>
        <w:t xml:space="preserve"> </w:t>
      </w:r>
    </w:p>
  </w:comment>
  <w:comment w:id="15" w:author="Coline CANONNE" w:date="2024-05-13T13:53:00Z" w:initials="CC">
    <w:p w14:paraId="768B9A9D" w14:textId="65A4B91F" w:rsidR="004D72E1" w:rsidRDefault="004D72E1">
      <w:pPr>
        <w:pStyle w:val="Commentaire"/>
      </w:pPr>
      <w:r>
        <w:rPr>
          <w:rStyle w:val="Marquedecommentaire"/>
        </w:rPr>
        <w:annotationRef/>
      </w:r>
      <w:r>
        <w:t>Monitoring ?</w:t>
      </w:r>
    </w:p>
  </w:comment>
  <w:comment w:id="16" w:author="Coline CANONNE" w:date="2024-05-13T13:51:00Z" w:initials="CC">
    <w:p w14:paraId="095A2F13" w14:textId="77777777" w:rsidR="004D72E1" w:rsidRDefault="004D72E1">
      <w:pPr>
        <w:pStyle w:val="Commentaire"/>
      </w:pPr>
      <w:r>
        <w:rPr>
          <w:rStyle w:val="Marquedecommentaire"/>
        </w:rPr>
        <w:annotationRef/>
      </w:r>
    </w:p>
    <w:p w14:paraId="1E84D883" w14:textId="77777777" w:rsidR="004D72E1" w:rsidRDefault="004D72E1">
      <w:pPr>
        <w:pStyle w:val="Commentaire"/>
      </w:pPr>
      <w:r>
        <w:t>Un mot sur les saisons écologique pour les oiseaux ?</w:t>
      </w:r>
    </w:p>
    <w:p w14:paraId="655BF0E6" w14:textId="4A7B4825" w:rsidR="004D72E1" w:rsidRDefault="004D72E1">
      <w:pPr>
        <w:pStyle w:val="Commentaire"/>
      </w:pPr>
      <w:r>
        <w:t xml:space="preserve">(Avec par ex un tableau chronologie de la repro, p/a d chaque </w:t>
      </w:r>
      <w:proofErr w:type="spellStart"/>
      <w:r>
        <w:t>sp</w:t>
      </w:r>
      <w:proofErr w:type="spellEnd"/>
      <w:r>
        <w:t xml:space="preserve"> et des </w:t>
      </w:r>
      <w:proofErr w:type="spellStart"/>
      <w:r>
        <w:t>refs</w:t>
      </w:r>
      <w:proofErr w:type="spellEnd"/>
      <w:r>
        <w:t xml:space="preserve"> sur </w:t>
      </w:r>
      <w:proofErr w:type="gramStart"/>
      <w:r>
        <w:t>le sujets</w:t>
      </w:r>
      <w:proofErr w:type="gramEnd"/>
      <w:r>
        <w:t> ?)</w:t>
      </w:r>
    </w:p>
  </w:comment>
  <w:comment w:id="17" w:author="Coline CANONNE" w:date="2024-05-13T13:49:00Z" w:initials="CC">
    <w:p w14:paraId="4E38A6B1" w14:textId="77777777" w:rsidR="00C03104" w:rsidRDefault="00C03104">
      <w:pPr>
        <w:pStyle w:val="Commentaire"/>
      </w:pPr>
      <w:r>
        <w:rPr>
          <w:rStyle w:val="Marquedecommentaire"/>
        </w:rPr>
        <w:annotationRef/>
      </w:r>
      <w:r>
        <w:t xml:space="preserve">Infos à mettre sur la figure au-dessus plutôt ? Avec genre des logos pour bateau/avion et saisons. </w:t>
      </w:r>
    </w:p>
    <w:p w14:paraId="6718B337" w14:textId="77777777" w:rsidR="00C03104" w:rsidRDefault="00C03104">
      <w:pPr>
        <w:pStyle w:val="Commentaire"/>
      </w:pPr>
    </w:p>
    <w:p w14:paraId="21CE41A3" w14:textId="100F31BC" w:rsidR="00C03104" w:rsidRDefault="00C03104">
      <w:pPr>
        <w:pStyle w:val="Commentaire"/>
      </w:pPr>
      <w:r>
        <w:t xml:space="preserve">A la place dans la table donner du </w:t>
      </w:r>
      <w:proofErr w:type="spellStart"/>
      <w:r>
        <w:t>quantiatif</w:t>
      </w:r>
      <w:proofErr w:type="spellEnd"/>
      <w:r>
        <w:t xml:space="preserve"> sur les données.  Un ordre d’idée du nombre d’oiseaux comptés par années, </w:t>
      </w:r>
      <w:proofErr w:type="spellStart"/>
      <w:r>
        <w:t>sp</w:t>
      </w:r>
      <w:proofErr w:type="spellEnd"/>
      <w:r>
        <w:t xml:space="preserve"> </w:t>
      </w:r>
      <w:proofErr w:type="spellStart"/>
      <w:r>
        <w:t>obs</w:t>
      </w:r>
      <w:proofErr w:type="spellEnd"/>
      <w:r>
        <w:t>, ou de la surface échantillonnée ?</w:t>
      </w:r>
      <w:r w:rsidR="004D72E1">
        <w:t xml:space="preserve"> histogramme des abondances </w:t>
      </w:r>
      <w:proofErr w:type="spellStart"/>
      <w:r w:rsidR="004D72E1">
        <w:t>etc</w:t>
      </w:r>
      <w:proofErr w:type="spellEnd"/>
      <w:r w:rsidR="004D72E1">
        <w:t xml:space="preserve"> </w:t>
      </w:r>
    </w:p>
  </w:comment>
  <w:comment w:id="18" w:author="Coline CANONNE" w:date="2024-05-13T13:53:00Z" w:initials="CC">
    <w:p w14:paraId="59D6B544" w14:textId="77777777" w:rsidR="004D72E1" w:rsidRDefault="004D72E1">
      <w:pPr>
        <w:pStyle w:val="Commentaire"/>
      </w:pPr>
      <w:r>
        <w:rPr>
          <w:rStyle w:val="Marquedecommentaire"/>
        </w:rPr>
        <w:annotationRef/>
      </w:r>
      <w:r>
        <w:t xml:space="preserve">Si tu mets les sources dans le texte, pas sure que ce soit nécessaire que ce soit aussi dans la table. Ajouter les cartes ? Ou en annexe ? </w:t>
      </w:r>
    </w:p>
    <w:p w14:paraId="78172F4F" w14:textId="77777777" w:rsidR="004D72E1" w:rsidRDefault="004D72E1">
      <w:pPr>
        <w:pStyle w:val="Commentaire"/>
      </w:pPr>
    </w:p>
    <w:p w14:paraId="1956EF4E" w14:textId="6455C696" w:rsidR="004D72E1" w:rsidRDefault="004D72E1">
      <w:pPr>
        <w:pStyle w:val="Commentaire"/>
      </w:pPr>
      <w:r>
        <w:t>Ajouter</w:t>
      </w:r>
      <w:r w:rsidR="00523AA6">
        <w:t xml:space="preserve"> </w:t>
      </w:r>
      <w:r>
        <w:t>une phrase qui explique le choix</w:t>
      </w:r>
      <w:r w:rsidR="00523AA6">
        <w:t xml:space="preserve"> des </w:t>
      </w:r>
      <w:proofErr w:type="spellStart"/>
      <w:r w:rsidR="00523AA6">
        <w:t>covars</w:t>
      </w:r>
      <w:proofErr w:type="spellEnd"/>
      <w:r>
        <w:t xml:space="preserve">, du style : </w:t>
      </w:r>
    </w:p>
    <w:p w14:paraId="7B5ED717" w14:textId="07646C76" w:rsidR="004D72E1" w:rsidRDefault="00523AA6">
      <w:pPr>
        <w:pStyle w:val="Commentaire"/>
      </w:pPr>
      <w:r>
        <w:t>« </w:t>
      </w:r>
      <w:r w:rsidR="004D72E1">
        <w:t xml:space="preserve">En se basant sur ce qui est connu </w:t>
      </w:r>
      <w:proofErr w:type="spellStart"/>
      <w:r w:rsidR="004D72E1">
        <w:t>des</w:t>
      </w:r>
      <w:proofErr w:type="spellEnd"/>
      <w:r w:rsidR="004D72E1">
        <w:t xml:space="preserve"> ces </w:t>
      </w:r>
      <w:proofErr w:type="spellStart"/>
      <w:r w:rsidR="004D72E1">
        <w:t>sp</w:t>
      </w:r>
      <w:proofErr w:type="spellEnd"/>
      <w:r w:rsidR="004D72E1">
        <w:t xml:space="preserve"> et souvent utilisé pour les modèles d’occupation (</w:t>
      </w:r>
      <w:proofErr w:type="spellStart"/>
      <w:r w:rsidR="004D72E1">
        <w:t>ref</w:t>
      </w:r>
      <w:proofErr w:type="spellEnd"/>
      <w:r w:rsidR="004D72E1">
        <w:t xml:space="preserve">, </w:t>
      </w:r>
      <w:proofErr w:type="spellStart"/>
      <w:r w:rsidR="004D72E1">
        <w:t>ref</w:t>
      </w:r>
      <w:proofErr w:type="spellEnd"/>
      <w:r w:rsidR="004D72E1">
        <w:t xml:space="preserve">, </w:t>
      </w:r>
      <w:proofErr w:type="spellStart"/>
      <w:proofErr w:type="gramStart"/>
      <w:r w:rsidR="004D72E1">
        <w:t>ref</w:t>
      </w:r>
      <w:proofErr w:type="spellEnd"/>
      <w:r w:rsidR="004D72E1">
        <w:t>)…</w:t>
      </w:r>
      <w:proofErr w:type="gramEnd"/>
      <w:r>
        <w:t> »</w:t>
      </w:r>
    </w:p>
  </w:comment>
  <w:comment w:id="20" w:author="Coline CANONNE" w:date="2024-05-13T13:56:00Z" w:initials="CC">
    <w:p w14:paraId="0CF7FA4D" w14:textId="40902E34" w:rsidR="004D72E1" w:rsidRDefault="004D72E1">
      <w:pPr>
        <w:pStyle w:val="Commentaire"/>
      </w:pPr>
      <w:r>
        <w:rPr>
          <w:rStyle w:val="Marquedecommentaire"/>
        </w:rPr>
        <w:annotationRef/>
      </w:r>
      <w:r>
        <w:t xml:space="preserve">+ signification écologique différente, notamment par rapport aux ressources etc. avec 1 ou 2 </w:t>
      </w:r>
      <w:proofErr w:type="spellStart"/>
      <w:r>
        <w:t>refs</w:t>
      </w:r>
      <w:proofErr w:type="spellEnd"/>
    </w:p>
  </w:comment>
  <w:comment w:id="24" w:author="Coline CANONNE" w:date="2024-05-13T13:57:00Z" w:initials="CC">
    <w:p w14:paraId="76494A05" w14:textId="69F7A942" w:rsidR="004D72E1" w:rsidRDefault="004D72E1">
      <w:pPr>
        <w:pStyle w:val="Commentaire"/>
      </w:pPr>
      <w:r>
        <w:rPr>
          <w:rStyle w:val="Marquedecommentaire"/>
        </w:rPr>
        <w:annotationRef/>
      </w:r>
      <w:r>
        <w:t xml:space="preserve">Choix fait arbitrairement ? </w:t>
      </w:r>
    </w:p>
  </w:comment>
  <w:comment w:id="25" w:author="Valentin Lauret" w:date="2024-05-14T00:48:00Z" w:initials="VL">
    <w:p w14:paraId="7C58D652" w14:textId="3B1D9E52" w:rsidR="00E4732D" w:rsidRDefault="00E4732D">
      <w:pPr>
        <w:pStyle w:val="Commentaire"/>
      </w:pPr>
      <w:r>
        <w:rPr>
          <w:rStyle w:val="Marquedecommentaire"/>
        </w:rPr>
        <w:annotationRef/>
      </w:r>
      <w:r>
        <w:t xml:space="preserve">Pour rentrer plus vite dans le concret du modèle, n’hésite pas à copier sur un papier ou un manuscrit qui présente déjà </w:t>
      </w:r>
      <w:r>
        <w:t>l’occupancy.</w:t>
      </w:r>
    </w:p>
  </w:comment>
  <w:comment w:id="28" w:author="Coline CANONNE" w:date="2024-05-13T14:07:00Z" w:initials="CC">
    <w:p w14:paraId="32A19B32" w14:textId="71CCE989" w:rsidR="00523AA6" w:rsidRDefault="00523AA6">
      <w:pPr>
        <w:pStyle w:val="Commentaire"/>
      </w:pPr>
      <w:r>
        <w:rPr>
          <w:rStyle w:val="Marquedecommentaire"/>
        </w:rPr>
        <w:annotationRef/>
      </w:r>
      <w:r>
        <w:t>Reprendre la question avant de parler de la méthode qui permet d’y répondre</w:t>
      </w:r>
    </w:p>
  </w:comment>
  <w:comment w:id="26" w:author="Coline CANONNE" w:date="2024-05-13T14:08:00Z" w:initials="CC">
    <w:p w14:paraId="5D282EB2" w14:textId="10E5DA76" w:rsidR="00523AA6" w:rsidRDefault="00523AA6">
      <w:pPr>
        <w:pStyle w:val="Commentaire"/>
      </w:pPr>
      <w:r>
        <w:rPr>
          <w:rStyle w:val="Marquedecommentaire"/>
        </w:rPr>
        <w:annotationRef/>
      </w:r>
      <w:r>
        <w:t>Cette phrase est compliquée à comprendre, tu mélanges plusieurs idées</w:t>
      </w:r>
    </w:p>
  </w:comment>
  <w:comment w:id="27" w:author="Valentin Lauret" w:date="2024-05-14T00:29:00Z" w:initials="VL">
    <w:p w14:paraId="63251591" w14:textId="04DD0126" w:rsidR="00FC319E" w:rsidRDefault="00FC319E">
      <w:pPr>
        <w:pStyle w:val="Commentaire"/>
      </w:pPr>
      <w:r>
        <w:rPr>
          <w:rStyle w:val="Marquedecommentaire"/>
        </w:rPr>
        <w:annotationRef/>
      </w:r>
      <w:r>
        <w:t>C’est une phrase qui va plutôt en intro je dirai. Pour les méthodes tu peux aller direct au modèle.</w:t>
      </w:r>
      <w:r w:rsidR="00866477">
        <w:t xml:space="preserve"> Comme celle d’après d’ailleurs.</w:t>
      </w:r>
    </w:p>
  </w:comment>
  <w:comment w:id="30" w:author="Coline CANONNE" w:date="2024-05-13T14:01:00Z" w:initials="CC">
    <w:p w14:paraId="0B31EB30" w14:textId="20BCB263" w:rsidR="00523AA6" w:rsidRDefault="004D72E1" w:rsidP="00523AA6">
      <w:pPr>
        <w:pStyle w:val="Commentaire"/>
      </w:pPr>
      <w:r>
        <w:rPr>
          <w:rStyle w:val="Marquedecommentaire"/>
        </w:rPr>
        <w:annotationRef/>
      </w:r>
      <w:r w:rsidR="00523AA6">
        <w:rPr>
          <w:rStyle w:val="Marquedecommentaire"/>
        </w:rPr>
        <w:annotationRef/>
      </w:r>
      <w:proofErr w:type="gramStart"/>
      <w:r w:rsidR="00523AA6">
        <w:t>expliquer</w:t>
      </w:r>
      <w:proofErr w:type="gramEnd"/>
      <w:r w:rsidR="00523AA6">
        <w:t xml:space="preserve"> pour répondre à quelle question, limites et avantages</w:t>
      </w:r>
    </w:p>
    <w:p w14:paraId="31F3C07B" w14:textId="15184CFC" w:rsidR="004D72E1" w:rsidRDefault="004D72E1" w:rsidP="00523AA6">
      <w:pPr>
        <w:pStyle w:val="Commentaire"/>
        <w:ind w:left="0" w:firstLine="0"/>
      </w:pPr>
    </w:p>
  </w:comment>
  <w:comment w:id="29" w:author="Coline CANONNE" w:date="2024-05-13T14:09:00Z" w:initials="CC">
    <w:p w14:paraId="5CFAA833" w14:textId="5AF4084E" w:rsidR="00523AA6" w:rsidRDefault="00523AA6">
      <w:pPr>
        <w:pStyle w:val="Commentaire"/>
      </w:pPr>
      <w:r>
        <w:rPr>
          <w:rStyle w:val="Marquedecommentaire"/>
        </w:rPr>
        <w:annotationRef/>
      </w:r>
      <w:r>
        <w:t>A remonter en début de partie</w:t>
      </w:r>
    </w:p>
  </w:comment>
  <w:comment w:id="31" w:author="Coline CANONNE" w:date="2024-05-13T14:09:00Z" w:initials="CC">
    <w:p w14:paraId="23D088B8" w14:textId="77777777" w:rsidR="00523AA6" w:rsidRDefault="00523AA6">
      <w:pPr>
        <w:pStyle w:val="Commentaire"/>
      </w:pPr>
      <w:r>
        <w:rPr>
          <w:rStyle w:val="Marquedecommentaire"/>
        </w:rPr>
        <w:annotationRef/>
      </w:r>
      <w:r>
        <w:t xml:space="preserve">Faire une sous partie sans </w:t>
      </w:r>
      <w:proofErr w:type="spellStart"/>
      <w:r>
        <w:t>num</w:t>
      </w:r>
      <w:proofErr w:type="spellEnd"/>
      <w:r>
        <w:t xml:space="preserve"> ? </w:t>
      </w:r>
    </w:p>
    <w:p w14:paraId="5EEF71B9" w14:textId="6A295646" w:rsidR="00523AA6" w:rsidRDefault="00523AA6">
      <w:pPr>
        <w:pStyle w:val="Commentaire"/>
      </w:pPr>
      <w:r>
        <w:t xml:space="preserve">Là c’est bizarre que ce soit au niveau de model </w:t>
      </w:r>
      <w:proofErr w:type="spellStart"/>
      <w:r>
        <w:t>fitting</w:t>
      </w:r>
      <w:proofErr w:type="spellEnd"/>
      <w:r>
        <w:t xml:space="preserve"> aussi</w:t>
      </w:r>
    </w:p>
  </w:comment>
  <w:comment w:id="39" w:author="Coline CANONNE" w:date="2024-05-13T14:04:00Z" w:initials="CC">
    <w:p w14:paraId="50D1717D" w14:textId="6D593582" w:rsidR="00523AA6" w:rsidRDefault="00523AA6">
      <w:pPr>
        <w:pStyle w:val="Commentaire"/>
      </w:pPr>
      <w:r>
        <w:rPr>
          <w:rStyle w:val="Marquedecommentaire"/>
        </w:rPr>
        <w:annotationRef/>
      </w:r>
      <w:r w:rsidR="00F75388">
        <w:t>Mettre cette partie en dessous avec la sélection de model ?</w:t>
      </w:r>
    </w:p>
  </w:comment>
  <w:comment w:id="40" w:author="Coline CANONNE" w:date="2024-05-13T14:04:00Z" w:initials="CC">
    <w:p w14:paraId="4CC23E99" w14:textId="593608D0" w:rsidR="00523AA6" w:rsidRDefault="00523AA6">
      <w:pPr>
        <w:pStyle w:val="Commentaire"/>
      </w:pPr>
      <w:r>
        <w:rPr>
          <w:rStyle w:val="Marquedecommentaire"/>
        </w:rPr>
        <w:annotationRef/>
      </w:r>
      <w:proofErr w:type="spellStart"/>
      <w:proofErr w:type="gramStart"/>
      <w:r>
        <w:t>were</w:t>
      </w:r>
      <w:proofErr w:type="spellEnd"/>
      <w:proofErr w:type="gramEnd"/>
    </w:p>
  </w:comment>
  <w:comment w:id="42" w:author="Coline CANONNE" w:date="2024-05-13T14:03:00Z" w:initials="CC">
    <w:p w14:paraId="1100A9B4" w14:textId="77777777" w:rsidR="00523AA6" w:rsidRDefault="00523AA6">
      <w:pPr>
        <w:pStyle w:val="Commentaire"/>
      </w:pPr>
      <w:r>
        <w:rPr>
          <w:rStyle w:val="Marquedecommentaire"/>
        </w:rPr>
        <w:annotationRef/>
      </w:r>
      <w:proofErr w:type="spellStart"/>
      <w:proofErr w:type="gramStart"/>
      <w:r>
        <w:t>ref</w:t>
      </w:r>
      <w:proofErr w:type="spellEnd"/>
      <w:proofErr w:type="gramEnd"/>
    </w:p>
    <w:p w14:paraId="02144C52" w14:textId="6AB731DC" w:rsidR="00523AA6" w:rsidRDefault="00523AA6">
      <w:pPr>
        <w:pStyle w:val="Commentaire"/>
      </w:pPr>
    </w:p>
  </w:comment>
  <w:comment w:id="43" w:author="Coline CANONNE" w:date="2024-05-13T14:01:00Z" w:initials="CC">
    <w:p w14:paraId="33559245" w14:textId="70C37D67" w:rsidR="00523AA6" w:rsidRDefault="00523AA6">
      <w:pPr>
        <w:pStyle w:val="Commentaire"/>
      </w:pPr>
      <w:r>
        <w:rPr>
          <w:rStyle w:val="Marquedecommentaire"/>
        </w:rPr>
        <w:annotationRef/>
      </w:r>
      <w:r>
        <w:t>Idem expliquer pour répondre à quelle question, limites et avantages</w:t>
      </w:r>
    </w:p>
  </w:comment>
  <w:comment w:id="64" w:author="Coline CANONNE" w:date="2024-05-13T14:14:00Z" w:initials="CC">
    <w:p w14:paraId="1700D10F" w14:textId="337BA7A6" w:rsidR="00F75388" w:rsidRDefault="00F75388">
      <w:pPr>
        <w:pStyle w:val="Commentaire"/>
      </w:pPr>
      <w:r>
        <w:rPr>
          <w:rStyle w:val="Marquedecommentaire"/>
        </w:rPr>
        <w:annotationRef/>
      </w:r>
      <w:r>
        <w:t>Binomial ?</w:t>
      </w:r>
    </w:p>
  </w:comment>
  <w:comment w:id="67" w:author="Coline CANONNE" w:date="2024-05-13T14:14:00Z" w:initials="CC">
    <w:p w14:paraId="0F992831" w14:textId="16B41E73" w:rsidR="00F75388" w:rsidRDefault="00F75388">
      <w:pPr>
        <w:pStyle w:val="Commentaire"/>
      </w:pPr>
      <w:r>
        <w:rPr>
          <w:rStyle w:val="Marquedecommentaire"/>
        </w:rPr>
        <w:annotationRef/>
      </w:r>
      <w:r>
        <w:t>Binomial ?</w:t>
      </w:r>
    </w:p>
  </w:comment>
  <w:comment w:id="68" w:author="Coline CANONNE" w:date="2024-05-13T14:14:00Z" w:initials="CC">
    <w:p w14:paraId="4CEE929E" w14:textId="27B72DDA" w:rsidR="00F75388" w:rsidRDefault="00F75388">
      <w:pPr>
        <w:pStyle w:val="Commentaire"/>
      </w:pPr>
      <w:r>
        <w:rPr>
          <w:rStyle w:val="Marquedecommentaire"/>
        </w:rPr>
        <w:annotationRef/>
      </w:r>
      <w:r>
        <w:t xml:space="preserve">C’est un détail mais ici r0 et r1 alors qu’au-dessus r1 et r2. Garder les mêmes ou changer ? </w:t>
      </w:r>
    </w:p>
    <w:p w14:paraId="29DB6D63" w14:textId="4B32EEA3" w:rsidR="00F75388" w:rsidRDefault="00F75388" w:rsidP="00F75388">
      <w:pPr>
        <w:pStyle w:val="Commentaire"/>
        <w:ind w:left="0" w:firstLine="0"/>
      </w:pPr>
      <w:r>
        <w:t xml:space="preserve"> </w:t>
      </w:r>
    </w:p>
  </w:comment>
  <w:comment w:id="70" w:author="Coline CANONNE" w:date="2024-05-13T14:16:00Z" w:initials="CC">
    <w:p w14:paraId="784DC4FE" w14:textId="77777777" w:rsidR="00F75388" w:rsidRDefault="00F75388" w:rsidP="00F75388">
      <w:pPr>
        <w:pStyle w:val="Commentaire"/>
        <w:ind w:left="0" w:firstLine="0"/>
      </w:pPr>
      <w:r>
        <w:rPr>
          <w:rStyle w:val="Marquedecommentaire"/>
        </w:rPr>
        <w:annotationRef/>
      </w:r>
      <w:r>
        <w:t>Numérotation à revoir.</w:t>
      </w:r>
    </w:p>
    <w:p w14:paraId="3966D8CA" w14:textId="45A37EA8" w:rsidR="00F75388" w:rsidRDefault="00F75388" w:rsidP="00F75388">
      <w:pPr>
        <w:pStyle w:val="Commentaire"/>
        <w:ind w:left="0" w:firstLine="0"/>
      </w:pPr>
      <w:r>
        <w:t xml:space="preserve">La sélection est pour le modèle </w:t>
      </w:r>
      <w:proofErr w:type="spellStart"/>
      <w:r>
        <w:t>sp_occupancy</w:t>
      </w:r>
      <w:proofErr w:type="spellEnd"/>
    </w:p>
  </w:comment>
  <w:comment w:id="71" w:author="Coline CANONNE" w:date="2024-05-13T14:22:00Z" w:initials="CC">
    <w:p w14:paraId="51B23706" w14:textId="4FDF4D25" w:rsidR="00F75388" w:rsidRDefault="00F75388">
      <w:pPr>
        <w:pStyle w:val="Commentaire"/>
      </w:pPr>
      <w:r>
        <w:rPr>
          <w:rStyle w:val="Marquedecommentaire"/>
        </w:rPr>
        <w:annotationRef/>
      </w:r>
      <w:r>
        <w:t xml:space="preserve">Pour </w:t>
      </w:r>
      <w:proofErr w:type="spellStart"/>
      <w:r>
        <w:t>occupancy</w:t>
      </w:r>
      <w:proofErr w:type="spellEnd"/>
      <w:r>
        <w:t xml:space="preserve"> seulement non ?</w:t>
      </w:r>
    </w:p>
  </w:comment>
  <w:comment w:id="72" w:author="Coline CANONNE" w:date="2024-05-13T14:21:00Z" w:initials="CC">
    <w:p w14:paraId="069866D5" w14:textId="14881FF5" w:rsidR="00F75388" w:rsidRDefault="00F75388">
      <w:pPr>
        <w:pStyle w:val="Commentaire"/>
      </w:pPr>
      <w:r>
        <w:rPr>
          <w:rStyle w:val="Marquedecommentaire"/>
        </w:rPr>
        <w:annotationRef/>
      </w:r>
      <w:r>
        <w:t>Expliquer pourquoi =</w:t>
      </w:r>
      <w:proofErr w:type="gramStart"/>
      <w:r>
        <w:t>&gt;  prédire</w:t>
      </w:r>
      <w:proofErr w:type="gramEnd"/>
      <w:r>
        <w:t xml:space="preserve"> des zones de vulnérabilités</w:t>
      </w:r>
    </w:p>
  </w:comment>
  <w:comment w:id="73" w:author="Coline CANONNE" w:date="2024-05-13T14:23:00Z" w:initials="CC">
    <w:p w14:paraId="65028F42" w14:textId="77777777" w:rsidR="00F75388" w:rsidRPr="00FC319E" w:rsidRDefault="00F75388">
      <w:pPr>
        <w:pStyle w:val="Commentaire"/>
        <w:rPr>
          <w:lang w:val="en-US"/>
        </w:rPr>
      </w:pPr>
      <w:r>
        <w:rPr>
          <w:rStyle w:val="Marquedecommentaire"/>
        </w:rPr>
        <w:annotationRef/>
      </w:r>
      <w:proofErr w:type="gramStart"/>
      <w:r w:rsidRPr="00FC319E">
        <w:rPr>
          <w:lang w:val="en-US"/>
        </w:rPr>
        <w:t>Cad ?</w:t>
      </w:r>
      <w:proofErr w:type="gramEnd"/>
    </w:p>
    <w:p w14:paraId="449F66AC" w14:textId="3971FCF8" w:rsidR="00F75388" w:rsidRPr="00FC319E" w:rsidRDefault="00F75388">
      <w:pPr>
        <w:pStyle w:val="Commentaire"/>
        <w:rPr>
          <w:lang w:val="en-US"/>
        </w:rPr>
      </w:pPr>
    </w:p>
  </w:comment>
  <w:comment w:id="75" w:author="Coline CANONNE" w:date="2024-05-13T14:24:00Z" w:initials="CC">
    <w:p w14:paraId="1DBE4898" w14:textId="77777777" w:rsidR="00F75388" w:rsidRPr="00FC319E" w:rsidRDefault="00F75388" w:rsidP="00F75388">
      <w:pPr>
        <w:pStyle w:val="Commentaire"/>
        <w:ind w:left="0" w:firstLine="0"/>
        <w:rPr>
          <w:lang w:val="en-US"/>
        </w:rPr>
      </w:pPr>
      <w:r>
        <w:rPr>
          <w:rStyle w:val="Marquedecommentaire"/>
        </w:rPr>
        <w:annotationRef/>
      </w:r>
      <w:r w:rsidRPr="00FC319E">
        <w:rPr>
          <w:lang w:val="en-US"/>
        </w:rPr>
        <w:t>Firstly, secondly,</w:t>
      </w:r>
    </w:p>
    <w:p w14:paraId="453EC11C" w14:textId="188412EA" w:rsidR="00F75388" w:rsidRPr="00FC319E" w:rsidRDefault="00F75388" w:rsidP="00F75388">
      <w:pPr>
        <w:pStyle w:val="Commentaire"/>
        <w:ind w:left="0" w:firstLine="0"/>
        <w:rPr>
          <w:lang w:val="en-US"/>
        </w:rPr>
      </w:pPr>
      <w:proofErr w:type="spellStart"/>
      <w:r w:rsidRPr="00FC319E">
        <w:rPr>
          <w:lang w:val="en-US"/>
        </w:rPr>
        <w:t>Ou</w:t>
      </w:r>
      <w:proofErr w:type="spellEnd"/>
      <w:r w:rsidRPr="00FC319E">
        <w:rPr>
          <w:lang w:val="en-US"/>
        </w:rPr>
        <w:t xml:space="preserve"> First, second,</w:t>
      </w:r>
    </w:p>
  </w:comment>
  <w:comment w:id="76" w:author="Coline CANONNE" w:date="2024-05-13T14:24:00Z" w:initials="CC">
    <w:p w14:paraId="1DD64D70" w14:textId="2C8860CD" w:rsidR="00F75388" w:rsidRDefault="00F75388">
      <w:pPr>
        <w:pStyle w:val="Commentaire"/>
      </w:pPr>
      <w:r>
        <w:rPr>
          <w:rStyle w:val="Marquedecommentaire"/>
        </w:rPr>
        <w:annotationRef/>
      </w:r>
      <w:r>
        <w:t>Expliquer le sens biologique derrière</w:t>
      </w:r>
    </w:p>
  </w:comment>
  <w:comment w:id="77" w:author="Coline CANONNE" w:date="2024-05-13T14:25:00Z" w:initials="CC">
    <w:p w14:paraId="06F66427" w14:textId="2A065790" w:rsidR="00F75388" w:rsidRDefault="00F75388">
      <w:pPr>
        <w:pStyle w:val="Commentaire"/>
      </w:pPr>
      <w:r>
        <w:rPr>
          <w:rStyle w:val="Marquedecommentaire"/>
        </w:rPr>
        <w:annotationRef/>
      </w:r>
      <w:r>
        <w:t>Par thèmes</w:t>
      </w:r>
    </w:p>
  </w:comment>
  <w:comment w:id="78" w:author="Valentin Lauret" w:date="2024-05-14T00:47:00Z" w:initials="VL">
    <w:p w14:paraId="340AC0A3" w14:textId="27EAF8D5" w:rsidR="00E4732D" w:rsidRDefault="00E4732D">
      <w:pPr>
        <w:pStyle w:val="Commentaire"/>
      </w:pPr>
      <w:r>
        <w:rPr>
          <w:rStyle w:val="Marquedecommentaire"/>
        </w:rPr>
        <w:annotationRef/>
      </w:r>
      <w:proofErr w:type="spellStart"/>
      <w:r>
        <w:t>Yes</w:t>
      </w:r>
      <w:proofErr w:type="spellEnd"/>
      <w:r>
        <w:t xml:space="preserve">, détaille comment ces blocs sont </w:t>
      </w:r>
      <w:proofErr w:type="gramStart"/>
      <w:r>
        <w:t>décidés..</w:t>
      </w:r>
      <w:proofErr w:type="gramEnd"/>
    </w:p>
  </w:comment>
  <w:comment w:id="79" w:author="Coline CANONNE" w:date="2024-05-13T14:25:00Z" w:initials="CC">
    <w:p w14:paraId="64E37432" w14:textId="77777777" w:rsidR="00F75388" w:rsidRDefault="00F75388" w:rsidP="00F75388">
      <w:pPr>
        <w:pStyle w:val="Commentaire"/>
        <w:ind w:left="0" w:firstLine="0"/>
      </w:pPr>
      <w:r>
        <w:rPr>
          <w:rStyle w:val="Marquedecommentaire"/>
        </w:rPr>
        <w:annotationRef/>
      </w:r>
      <w:r>
        <w:t>La table s’est déplacée non ?</w:t>
      </w:r>
    </w:p>
    <w:p w14:paraId="5059FC0A" w14:textId="504AE942" w:rsidR="00F75388" w:rsidRDefault="00F75388" w:rsidP="00F75388">
      <w:pPr>
        <w:pStyle w:val="Commentaire"/>
        <w:ind w:left="0" w:firstLine="0"/>
      </w:pPr>
    </w:p>
  </w:comment>
  <w:comment w:id="81" w:author="Coline CANONNE" w:date="2024-05-13T14:27:00Z" w:initials="CC">
    <w:p w14:paraId="14690707" w14:textId="77777777" w:rsidR="00F75388" w:rsidRDefault="00F75388">
      <w:pPr>
        <w:pStyle w:val="Commentaire"/>
      </w:pPr>
      <w:r>
        <w:rPr>
          <w:rStyle w:val="Marquedecommentaire"/>
        </w:rPr>
        <w:annotationRef/>
      </w:r>
      <w:r>
        <w:t>En l’état ça fait un peu : c’était dispo dans le package donc on l’a testé au cas où….</w:t>
      </w:r>
    </w:p>
    <w:p w14:paraId="6F31BADB" w14:textId="5B95F307" w:rsidR="00F75388" w:rsidRDefault="00F75388">
      <w:pPr>
        <w:pStyle w:val="Commentaire"/>
      </w:pPr>
      <w:r>
        <w:t xml:space="preserve">Dire plutôt pourquoi on l’a testé ? (Pour montrer que tu as compris ce que c’est </w:t>
      </w:r>
      <w:proofErr w:type="gramStart"/>
      <w:r>
        <w:t>entre autre</w:t>
      </w:r>
      <w:proofErr w:type="gramEnd"/>
      <w:r>
        <w:t xml:space="preserve">) Eventuellement dire rapidos que plusieurs méthodes. </w:t>
      </w:r>
    </w:p>
    <w:p w14:paraId="2B10669B" w14:textId="0E02FDA7" w:rsidR="00F75388" w:rsidRDefault="00F75388">
      <w:pPr>
        <w:pStyle w:val="Commentaire"/>
      </w:pPr>
      <w:r>
        <w:t xml:space="preserve">Dire que </w:t>
      </w:r>
      <w:proofErr w:type="spellStart"/>
      <w:r>
        <w:t>overfitt</w:t>
      </w:r>
      <w:proofErr w:type="spellEnd"/>
      <w:r>
        <w:t xml:space="preserve"> plutôt dans la partie résultats ?</w:t>
      </w:r>
    </w:p>
  </w:comment>
  <w:comment w:id="82" w:author="Valentin Lauret" w:date="2024-05-14T00:40:00Z" w:initials="VL">
    <w:p w14:paraId="115B3024" w14:textId="24358C9B" w:rsidR="008E77CC" w:rsidRPr="008E77CC" w:rsidRDefault="008E77CC">
      <w:pPr>
        <w:pStyle w:val="Commentaire"/>
      </w:pPr>
      <w:r>
        <w:rPr>
          <w:rStyle w:val="Marquedecommentaire"/>
        </w:rPr>
        <w:annotationRef/>
      </w:r>
      <w:r w:rsidRPr="008E77CC">
        <w:t xml:space="preserve">D’accord avec Coline (comme toujours d’ailleurs </w:t>
      </w:r>
      <w:r w:rsidRPr="008E77CC">
        <w:rPr>
          <w:lang w:val="en-US"/>
        </w:rPr>
        <w:sym w:font="Wingdings" w:char="F04A"/>
      </w:r>
      <w:r w:rsidRPr="008E77CC">
        <w:t xml:space="preserve"> ). Juste rapidement</w:t>
      </w:r>
      <w:r>
        <w:t xml:space="preserve"> préciser pourquoi on pense que c’est intéressant (pour prédire des processus spatiaux pas pris en compte par les </w:t>
      </w:r>
      <w:proofErr w:type="spellStart"/>
      <w:r>
        <w:t>cov</w:t>
      </w:r>
      <w:proofErr w:type="spellEnd"/>
      <w:r>
        <w:t xml:space="preserve">), et dire que </w:t>
      </w:r>
      <w:proofErr w:type="gramStart"/>
      <w:r>
        <w:t>ça sert à rien</w:t>
      </w:r>
      <w:proofErr w:type="gramEnd"/>
      <w:r>
        <w:t xml:space="preserve"> dans la section résultat.</w:t>
      </w:r>
    </w:p>
  </w:comment>
  <w:comment w:id="83" w:author="Coline CANONNE" w:date="2024-05-13T14:29:00Z" w:initials="CC">
    <w:p w14:paraId="229945D0" w14:textId="7C36FCA9" w:rsidR="00F75388" w:rsidRPr="00F75388" w:rsidRDefault="00F75388">
      <w:pPr>
        <w:pStyle w:val="Commentaire"/>
        <w:rPr>
          <w:lang w:val="en-US"/>
        </w:rPr>
      </w:pPr>
      <w:r>
        <w:rPr>
          <w:rStyle w:val="Marquedecommentaire"/>
        </w:rPr>
        <w:annotationRef/>
      </w:r>
      <w:r w:rsidRPr="00F75388">
        <w:rPr>
          <w:lang w:val="en-US"/>
        </w:rPr>
        <w:t xml:space="preserve">Based on previous work </w:t>
      </w:r>
      <w:r>
        <w:rPr>
          <w:lang w:val="en-US"/>
        </w:rPr>
        <w:t xml:space="preserve">from XXX, </w:t>
      </w:r>
    </w:p>
  </w:comment>
  <w:comment w:id="85" w:author="Coline CANONNE" w:date="2024-05-13T14:30:00Z" w:initials="CC">
    <w:p w14:paraId="001F99AF" w14:textId="50594A18" w:rsidR="00F75388" w:rsidRDefault="00F75388">
      <w:pPr>
        <w:pStyle w:val="Commentaire"/>
      </w:pPr>
      <w:r>
        <w:rPr>
          <w:rStyle w:val="Marquedecommentaire"/>
        </w:rPr>
        <w:annotationRef/>
      </w:r>
      <w:proofErr w:type="spellStart"/>
      <w:r>
        <w:t>Ref</w:t>
      </w:r>
      <w:proofErr w:type="spellEnd"/>
    </w:p>
    <w:p w14:paraId="677E0A0C" w14:textId="00957113" w:rsidR="00F75388" w:rsidRDefault="00F75388" w:rsidP="00F75388">
      <w:pPr>
        <w:pStyle w:val="Commentaire"/>
        <w:ind w:left="0" w:firstLine="0"/>
      </w:pPr>
    </w:p>
  </w:comment>
  <w:comment w:id="88" w:author="Coline CANONNE" w:date="2024-05-13T14:30:00Z" w:initials="CC">
    <w:p w14:paraId="739AA950" w14:textId="312C30A0" w:rsidR="00F75388" w:rsidRDefault="00F75388">
      <w:pPr>
        <w:pStyle w:val="Commentaire"/>
      </w:pPr>
      <w:r>
        <w:rPr>
          <w:rStyle w:val="Marquedecommentaire"/>
        </w:rPr>
        <w:annotationRef/>
      </w:r>
      <w:proofErr w:type="spellStart"/>
      <w:r>
        <w:t>Ref</w:t>
      </w:r>
      <w:proofErr w:type="spellEnd"/>
    </w:p>
    <w:p w14:paraId="0C7C6B57" w14:textId="7C30B4F2" w:rsidR="00F75388" w:rsidRDefault="00F75388">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FCF187" w15:done="0"/>
  <w15:commentEx w15:paraId="5D254249" w15:done="0"/>
  <w15:commentEx w15:paraId="65FA5DFC" w15:done="0"/>
  <w15:commentEx w15:paraId="0B52DD8E" w15:done="0"/>
  <w15:commentEx w15:paraId="1C0DCF80" w15:done="0"/>
  <w15:commentEx w15:paraId="59BB747E" w15:done="0"/>
  <w15:commentEx w15:paraId="2FE33E79" w15:done="0"/>
  <w15:commentEx w15:paraId="7CBCFED9" w15:paraIdParent="2FE33E79" w15:done="0"/>
  <w15:commentEx w15:paraId="768B9A9D" w15:done="0"/>
  <w15:commentEx w15:paraId="655BF0E6" w15:done="0"/>
  <w15:commentEx w15:paraId="21CE41A3" w15:done="0"/>
  <w15:commentEx w15:paraId="7B5ED717" w15:done="0"/>
  <w15:commentEx w15:paraId="0CF7FA4D" w15:done="0"/>
  <w15:commentEx w15:paraId="76494A05" w15:done="0"/>
  <w15:commentEx w15:paraId="7C58D652" w15:done="0"/>
  <w15:commentEx w15:paraId="32A19B32" w15:done="0"/>
  <w15:commentEx w15:paraId="5D282EB2" w15:done="0"/>
  <w15:commentEx w15:paraId="63251591" w15:paraIdParent="5D282EB2" w15:done="0"/>
  <w15:commentEx w15:paraId="31F3C07B" w15:done="0"/>
  <w15:commentEx w15:paraId="5CFAA833" w15:done="0"/>
  <w15:commentEx w15:paraId="5EEF71B9" w15:done="0"/>
  <w15:commentEx w15:paraId="50D1717D" w15:done="0"/>
  <w15:commentEx w15:paraId="4CC23E99" w15:done="0"/>
  <w15:commentEx w15:paraId="02144C52" w15:done="0"/>
  <w15:commentEx w15:paraId="33559245" w15:done="0"/>
  <w15:commentEx w15:paraId="1700D10F" w15:done="0"/>
  <w15:commentEx w15:paraId="0F992831" w15:done="0"/>
  <w15:commentEx w15:paraId="29DB6D63" w15:done="0"/>
  <w15:commentEx w15:paraId="3966D8CA" w15:done="0"/>
  <w15:commentEx w15:paraId="51B23706" w15:done="0"/>
  <w15:commentEx w15:paraId="069866D5" w15:done="0"/>
  <w15:commentEx w15:paraId="449F66AC" w15:done="0"/>
  <w15:commentEx w15:paraId="453EC11C" w15:done="0"/>
  <w15:commentEx w15:paraId="1DD64D70" w15:done="0"/>
  <w15:commentEx w15:paraId="06F66427" w15:done="0"/>
  <w15:commentEx w15:paraId="340AC0A3" w15:paraIdParent="06F66427" w15:done="0"/>
  <w15:commentEx w15:paraId="5059FC0A" w15:done="0"/>
  <w15:commentEx w15:paraId="2B10669B" w15:done="0"/>
  <w15:commentEx w15:paraId="115B3024" w15:paraIdParent="2B10669B" w15:done="0"/>
  <w15:commentEx w15:paraId="229945D0" w15:done="0"/>
  <w15:commentEx w15:paraId="677E0A0C" w15:done="0"/>
  <w15:commentEx w15:paraId="0C7C6B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EC9CBB" w16cex:dateUtc="2024-05-13T12:05:00Z"/>
  <w16cex:commentExtensible w16cex:durableId="29EC9B0B" w16cex:dateUtc="2024-05-13T11:58:00Z"/>
  <w16cex:commentExtensible w16cex:durableId="29EC7E8A" w16cex:dateUtc="2024-05-13T09:56:00Z"/>
  <w16cex:commentExtensible w16cex:durableId="29EC97DC" w16cex:dateUtc="2024-05-13T11:45:00Z"/>
  <w16cex:commentExtensible w16cex:durableId="29ED2D3E" w16cex:dateUtc="2024-05-13T22:22:00Z"/>
  <w16cex:commentExtensible w16cex:durableId="29ED2D54" w16cex:dateUtc="2024-05-13T22:22:00Z"/>
  <w16cex:commentExtensible w16cex:durableId="29EC988B" w16cex:dateUtc="2024-05-13T11:47:00Z"/>
  <w16cex:commentExtensible w16cex:durableId="29ED2E0D" w16cex:dateUtc="2024-05-13T22:25:00Z"/>
  <w16cex:commentExtensible w16cex:durableId="29EC99BF" w16cex:dateUtc="2024-05-13T11:53:00Z"/>
  <w16cex:commentExtensible w16cex:durableId="29EC9979" w16cex:dateUtc="2024-05-13T11:51:00Z"/>
  <w16cex:commentExtensible w16cex:durableId="29EC98ED" w16cex:dateUtc="2024-05-13T11:49:00Z"/>
  <w16cex:commentExtensible w16cex:durableId="29EC99F4" w16cex:dateUtc="2024-05-13T11:53:00Z"/>
  <w16cex:commentExtensible w16cex:durableId="29EC9A95" w16cex:dateUtc="2024-05-13T11:56:00Z"/>
  <w16cex:commentExtensible w16cex:durableId="29EC9AC6" w16cex:dateUtc="2024-05-13T11:57:00Z"/>
  <w16cex:commentExtensible w16cex:durableId="29ED3369" w16cex:dateUtc="2024-05-13T22:48:00Z"/>
  <w16cex:commentExtensible w16cex:durableId="29EC9D3A" w16cex:dateUtc="2024-05-13T12:07:00Z"/>
  <w16cex:commentExtensible w16cex:durableId="29EC9D6D" w16cex:dateUtc="2024-05-13T12:08:00Z"/>
  <w16cex:commentExtensible w16cex:durableId="29ED2EEC" w16cex:dateUtc="2024-05-13T22:29:00Z"/>
  <w16cex:commentExtensible w16cex:durableId="29EC9BBB" w16cex:dateUtc="2024-05-13T12:01:00Z"/>
  <w16cex:commentExtensible w16cex:durableId="29EC9D8C" w16cex:dateUtc="2024-05-13T12:09:00Z"/>
  <w16cex:commentExtensible w16cex:durableId="29EC9DB4" w16cex:dateUtc="2024-05-13T12:09:00Z"/>
  <w16cex:commentExtensible w16cex:durableId="29EC9C52" w16cex:dateUtc="2024-05-13T12:04:00Z"/>
  <w16cex:commentExtensible w16cex:durableId="29EC9C70" w16cex:dateUtc="2024-05-13T12:04:00Z"/>
  <w16cex:commentExtensible w16cex:durableId="29EC9C27" w16cex:dateUtc="2024-05-13T12:03:00Z"/>
  <w16cex:commentExtensible w16cex:durableId="29EC9BD2" w16cex:dateUtc="2024-05-13T12:01:00Z"/>
  <w16cex:commentExtensible w16cex:durableId="29EC9EB4" w16cex:dateUtc="2024-05-13T12:14:00Z"/>
  <w16cex:commentExtensible w16cex:durableId="29EC9EAB" w16cex:dateUtc="2024-05-13T12:14:00Z"/>
  <w16cex:commentExtensible w16cex:durableId="29EC9EDE" w16cex:dateUtc="2024-05-13T12:14:00Z"/>
  <w16cex:commentExtensible w16cex:durableId="29EC9F52" w16cex:dateUtc="2024-05-13T12:16:00Z"/>
  <w16cex:commentExtensible w16cex:durableId="29ECA0B9" w16cex:dateUtc="2024-05-13T12:22:00Z"/>
  <w16cex:commentExtensible w16cex:durableId="29ECA06D" w16cex:dateUtc="2024-05-13T12:21:00Z"/>
  <w16cex:commentExtensible w16cex:durableId="29ECA0D2" w16cex:dateUtc="2024-05-13T12:23:00Z"/>
  <w16cex:commentExtensible w16cex:durableId="29ECA10F" w16cex:dateUtc="2024-05-13T12:24:00Z"/>
  <w16cex:commentExtensible w16cex:durableId="29ECA12F" w16cex:dateUtc="2024-05-13T12:24:00Z"/>
  <w16cex:commentExtensible w16cex:durableId="29ECA14A" w16cex:dateUtc="2024-05-13T12:25:00Z"/>
  <w16cex:commentExtensible w16cex:durableId="29ED333C" w16cex:dateUtc="2024-05-13T22:47:00Z"/>
  <w16cex:commentExtensible w16cex:durableId="29ECA172" w16cex:dateUtc="2024-05-13T12:25:00Z"/>
  <w16cex:commentExtensible w16cex:durableId="29ECA1C1" w16cex:dateUtc="2024-05-13T12:27:00Z"/>
  <w16cex:commentExtensible w16cex:durableId="29ED3184" w16cex:dateUtc="2024-05-13T22:40:00Z"/>
  <w16cex:commentExtensible w16cex:durableId="29ECA249" w16cex:dateUtc="2024-05-13T12:29:00Z"/>
  <w16cex:commentExtensible w16cex:durableId="29ECA27C" w16cex:dateUtc="2024-05-13T12:30:00Z"/>
  <w16cex:commentExtensible w16cex:durableId="29ECA287" w16cex:dateUtc="2024-05-13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FCF187" w16cid:durableId="29EC9CBB"/>
  <w16cid:commentId w16cid:paraId="5D254249" w16cid:durableId="29EC9B0B"/>
  <w16cid:commentId w16cid:paraId="65FA5DFC" w16cid:durableId="29EC7E8A"/>
  <w16cid:commentId w16cid:paraId="0B52DD8E" w16cid:durableId="29EC97DC"/>
  <w16cid:commentId w16cid:paraId="1C0DCF80" w16cid:durableId="29ED2D3E"/>
  <w16cid:commentId w16cid:paraId="59BB747E" w16cid:durableId="29ED2D54"/>
  <w16cid:commentId w16cid:paraId="2FE33E79" w16cid:durableId="29EC988B"/>
  <w16cid:commentId w16cid:paraId="7CBCFED9" w16cid:durableId="29ED2E0D"/>
  <w16cid:commentId w16cid:paraId="768B9A9D" w16cid:durableId="29EC99BF"/>
  <w16cid:commentId w16cid:paraId="655BF0E6" w16cid:durableId="29EC9979"/>
  <w16cid:commentId w16cid:paraId="21CE41A3" w16cid:durableId="29EC98ED"/>
  <w16cid:commentId w16cid:paraId="7B5ED717" w16cid:durableId="29EC99F4"/>
  <w16cid:commentId w16cid:paraId="0CF7FA4D" w16cid:durableId="29EC9A95"/>
  <w16cid:commentId w16cid:paraId="76494A05" w16cid:durableId="29EC9AC6"/>
  <w16cid:commentId w16cid:paraId="7C58D652" w16cid:durableId="29ED3369"/>
  <w16cid:commentId w16cid:paraId="32A19B32" w16cid:durableId="29EC9D3A"/>
  <w16cid:commentId w16cid:paraId="5D282EB2" w16cid:durableId="29EC9D6D"/>
  <w16cid:commentId w16cid:paraId="63251591" w16cid:durableId="29ED2EEC"/>
  <w16cid:commentId w16cid:paraId="31F3C07B" w16cid:durableId="29EC9BBB"/>
  <w16cid:commentId w16cid:paraId="5CFAA833" w16cid:durableId="29EC9D8C"/>
  <w16cid:commentId w16cid:paraId="5EEF71B9" w16cid:durableId="29EC9DB4"/>
  <w16cid:commentId w16cid:paraId="50D1717D" w16cid:durableId="29EC9C52"/>
  <w16cid:commentId w16cid:paraId="4CC23E99" w16cid:durableId="29EC9C70"/>
  <w16cid:commentId w16cid:paraId="02144C52" w16cid:durableId="29EC9C27"/>
  <w16cid:commentId w16cid:paraId="33559245" w16cid:durableId="29EC9BD2"/>
  <w16cid:commentId w16cid:paraId="1700D10F" w16cid:durableId="29EC9EB4"/>
  <w16cid:commentId w16cid:paraId="0F992831" w16cid:durableId="29EC9EAB"/>
  <w16cid:commentId w16cid:paraId="29DB6D63" w16cid:durableId="29EC9EDE"/>
  <w16cid:commentId w16cid:paraId="3966D8CA" w16cid:durableId="29EC9F52"/>
  <w16cid:commentId w16cid:paraId="51B23706" w16cid:durableId="29ECA0B9"/>
  <w16cid:commentId w16cid:paraId="069866D5" w16cid:durableId="29ECA06D"/>
  <w16cid:commentId w16cid:paraId="449F66AC" w16cid:durableId="29ECA0D2"/>
  <w16cid:commentId w16cid:paraId="453EC11C" w16cid:durableId="29ECA10F"/>
  <w16cid:commentId w16cid:paraId="1DD64D70" w16cid:durableId="29ECA12F"/>
  <w16cid:commentId w16cid:paraId="06F66427" w16cid:durableId="29ECA14A"/>
  <w16cid:commentId w16cid:paraId="340AC0A3" w16cid:durableId="29ED333C"/>
  <w16cid:commentId w16cid:paraId="5059FC0A" w16cid:durableId="29ECA172"/>
  <w16cid:commentId w16cid:paraId="2B10669B" w16cid:durableId="29ECA1C1"/>
  <w16cid:commentId w16cid:paraId="115B3024" w16cid:durableId="29ED3184"/>
  <w16cid:commentId w16cid:paraId="229945D0" w16cid:durableId="29ECA249"/>
  <w16cid:commentId w16cid:paraId="677E0A0C" w16cid:durableId="29ECA27C"/>
  <w16cid:commentId w16cid:paraId="0C7C6B57" w16cid:durableId="29ECA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BDBAE" w14:textId="77777777" w:rsidR="006441F5" w:rsidRDefault="006441F5">
      <w:pPr>
        <w:spacing w:after="0" w:line="240" w:lineRule="auto"/>
      </w:pPr>
      <w:r>
        <w:separator/>
      </w:r>
    </w:p>
  </w:endnote>
  <w:endnote w:type="continuationSeparator" w:id="0">
    <w:p w14:paraId="211AD6D0" w14:textId="77777777" w:rsidR="006441F5" w:rsidRDefault="0064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97" w:tblpY="15994"/>
      <w:tblOverlap w:val="never"/>
      <w:tblW w:w="10311" w:type="dxa"/>
      <w:tblInd w:w="0" w:type="dxa"/>
      <w:tblCellMar>
        <w:left w:w="120" w:type="dxa"/>
        <w:right w:w="115" w:type="dxa"/>
      </w:tblCellMar>
      <w:tblLook w:val="04A0" w:firstRow="1" w:lastRow="0" w:firstColumn="1" w:lastColumn="0" w:noHBand="0" w:noVBand="1"/>
    </w:tblPr>
    <w:tblGrid>
      <w:gridCol w:w="10311"/>
    </w:tblGrid>
    <w:tr w:rsidR="00486271" w14:paraId="746264E3" w14:textId="77777777">
      <w:trPr>
        <w:trHeight w:val="414"/>
      </w:trPr>
      <w:tc>
        <w:tcPr>
          <w:tcW w:w="10311" w:type="dxa"/>
          <w:tcBorders>
            <w:top w:val="nil"/>
            <w:left w:val="nil"/>
            <w:bottom w:val="nil"/>
            <w:right w:val="nil"/>
          </w:tcBorders>
          <w:shd w:val="clear" w:color="auto" w:fill="104E8B"/>
          <w:vAlign w:val="center"/>
        </w:tcPr>
        <w:p w14:paraId="7555B735" w14:textId="77777777" w:rsidR="00486271" w:rsidRDefault="009D03B6">
          <w:pPr>
            <w:tabs>
              <w:tab w:val="center" w:pos="8660"/>
            </w:tabs>
            <w:spacing w:after="0" w:line="259" w:lineRule="auto"/>
            <w:ind w:left="0" w:right="0" w:firstLine="0"/>
            <w:jc w:val="left"/>
          </w:pPr>
          <w:r>
            <w:rPr>
              <w:noProof/>
            </w:rPr>
            <w:drawing>
              <wp:inline distT="0" distB="0" distL="0" distR="0" wp14:anchorId="166BEA47" wp14:editId="45076076">
                <wp:extent cx="788893" cy="253026"/>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a:fillRect/>
                        </a:stretch>
                      </pic:blipFill>
                      <pic:spPr>
                        <a:xfrm>
                          <a:off x="0" y="0"/>
                          <a:ext cx="788893" cy="253026"/>
                        </a:xfrm>
                        <a:prstGeom prst="rect">
                          <a:avLst/>
                        </a:prstGeom>
                      </pic:spPr>
                    </pic:pic>
                  </a:graphicData>
                </a:graphic>
              </wp:inline>
            </w:drawing>
          </w:r>
          <w:r>
            <w:rPr>
              <w:rFonts w:ascii="Calibri" w:eastAsia="Calibri" w:hAnsi="Calibri" w:cs="Calibri"/>
              <w:b/>
              <w:color w:val="FFFAFA"/>
            </w:rPr>
            <w:t xml:space="preserve"> Master </w:t>
          </w:r>
          <w:proofErr w:type="spellStart"/>
          <w:r>
            <w:rPr>
              <w:rFonts w:ascii="Calibri" w:eastAsia="Calibri" w:hAnsi="Calibri" w:cs="Calibri"/>
              <w:b/>
              <w:color w:val="FFFAFA"/>
            </w:rPr>
            <w:t>Mod´elisation</w:t>
          </w:r>
          <w:proofErr w:type="spellEnd"/>
          <w:r>
            <w:rPr>
              <w:rFonts w:ascii="Calibri" w:eastAsia="Calibri" w:hAnsi="Calibri" w:cs="Calibri"/>
              <w:b/>
              <w:color w:val="FFFAFA"/>
            </w:rPr>
            <w:t xml:space="preserve"> pour l’</w:t>
          </w:r>
          <w:proofErr w:type="spellStart"/>
          <w:r>
            <w:rPr>
              <w:rFonts w:ascii="Calibri" w:eastAsia="Calibri" w:hAnsi="Calibri" w:cs="Calibri"/>
              <w:b/>
              <w:color w:val="FFFAFA"/>
            </w:rPr>
            <w:t>Ecologie</w:t>
          </w:r>
          <w:proofErr w:type="spellEnd"/>
          <w:r>
            <w:rPr>
              <w:rFonts w:ascii="Calibri" w:eastAsia="Calibri" w:hAnsi="Calibri" w:cs="Calibri"/>
              <w:b/>
              <w:color w:val="FFFAFA"/>
            </w:rPr>
            <w:tab/>
          </w:r>
          <w:proofErr w:type="spellStart"/>
          <w:r>
            <w:rPr>
              <w:rFonts w:ascii="Calibri" w:eastAsia="Calibri" w:hAnsi="Calibri" w:cs="Calibri"/>
              <w:b/>
              <w:color w:val="FFFAFA"/>
              <w:sz w:val="18"/>
            </w:rPr>
            <w:t>June</w:t>
          </w:r>
          <w:proofErr w:type="spellEnd"/>
          <w:r>
            <w:rPr>
              <w:rFonts w:ascii="Calibri" w:eastAsia="Calibri" w:hAnsi="Calibri" w:cs="Calibri"/>
              <w:b/>
              <w:color w:val="FFFAFA"/>
              <w:sz w:val="18"/>
            </w:rPr>
            <w:t xml:space="preserve"> 2024</w:t>
          </w:r>
        </w:p>
      </w:tc>
    </w:tr>
  </w:tbl>
  <w:p w14:paraId="7DC54362" w14:textId="77777777" w:rsidR="00486271" w:rsidRDefault="00486271">
    <w:pPr>
      <w:spacing w:after="0" w:line="259" w:lineRule="auto"/>
      <w:ind w:left="-770" w:right="9747"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24CC1" w14:textId="77777777" w:rsidR="00486271" w:rsidRDefault="00486271">
    <w:pPr>
      <w:spacing w:after="0" w:line="259" w:lineRule="auto"/>
      <w:ind w:left="-770" w:right="9747"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97" w:tblpY="15994"/>
      <w:tblOverlap w:val="never"/>
      <w:tblW w:w="10311" w:type="dxa"/>
      <w:tblInd w:w="0" w:type="dxa"/>
      <w:tblCellMar>
        <w:left w:w="120" w:type="dxa"/>
        <w:right w:w="115" w:type="dxa"/>
      </w:tblCellMar>
      <w:tblLook w:val="04A0" w:firstRow="1" w:lastRow="0" w:firstColumn="1" w:lastColumn="0" w:noHBand="0" w:noVBand="1"/>
    </w:tblPr>
    <w:tblGrid>
      <w:gridCol w:w="10311"/>
    </w:tblGrid>
    <w:tr w:rsidR="00486271" w14:paraId="388498E1" w14:textId="77777777">
      <w:trPr>
        <w:trHeight w:val="414"/>
      </w:trPr>
      <w:tc>
        <w:tcPr>
          <w:tcW w:w="10311" w:type="dxa"/>
          <w:tcBorders>
            <w:top w:val="nil"/>
            <w:left w:val="nil"/>
            <w:bottom w:val="nil"/>
            <w:right w:val="nil"/>
          </w:tcBorders>
          <w:shd w:val="clear" w:color="auto" w:fill="104E8B"/>
          <w:vAlign w:val="center"/>
        </w:tcPr>
        <w:p w14:paraId="5F2F66B8" w14:textId="77777777" w:rsidR="00486271" w:rsidRDefault="009D03B6">
          <w:pPr>
            <w:tabs>
              <w:tab w:val="center" w:pos="8660"/>
            </w:tabs>
            <w:spacing w:after="0" w:line="259" w:lineRule="auto"/>
            <w:ind w:left="0" w:right="0" w:firstLine="0"/>
            <w:jc w:val="left"/>
          </w:pPr>
          <w:r>
            <w:rPr>
              <w:noProof/>
            </w:rPr>
            <w:drawing>
              <wp:inline distT="0" distB="0" distL="0" distR="0" wp14:anchorId="798CF569" wp14:editId="2FAFB674">
                <wp:extent cx="788893" cy="253026"/>
                <wp:effectExtent l="0" t="0" r="0" b="0"/>
                <wp:docPr id="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a:fillRect/>
                        </a:stretch>
                      </pic:blipFill>
                      <pic:spPr>
                        <a:xfrm>
                          <a:off x="0" y="0"/>
                          <a:ext cx="788893" cy="253026"/>
                        </a:xfrm>
                        <a:prstGeom prst="rect">
                          <a:avLst/>
                        </a:prstGeom>
                      </pic:spPr>
                    </pic:pic>
                  </a:graphicData>
                </a:graphic>
              </wp:inline>
            </w:drawing>
          </w:r>
          <w:r>
            <w:rPr>
              <w:rFonts w:ascii="Calibri" w:eastAsia="Calibri" w:hAnsi="Calibri" w:cs="Calibri"/>
              <w:b/>
              <w:color w:val="FFFAFA"/>
            </w:rPr>
            <w:t xml:space="preserve"> Master </w:t>
          </w:r>
          <w:proofErr w:type="spellStart"/>
          <w:r>
            <w:rPr>
              <w:rFonts w:ascii="Calibri" w:eastAsia="Calibri" w:hAnsi="Calibri" w:cs="Calibri"/>
              <w:b/>
              <w:color w:val="FFFAFA"/>
            </w:rPr>
            <w:t>Mod´elisation</w:t>
          </w:r>
          <w:proofErr w:type="spellEnd"/>
          <w:r>
            <w:rPr>
              <w:rFonts w:ascii="Calibri" w:eastAsia="Calibri" w:hAnsi="Calibri" w:cs="Calibri"/>
              <w:b/>
              <w:color w:val="FFFAFA"/>
            </w:rPr>
            <w:t xml:space="preserve"> pour l’</w:t>
          </w:r>
          <w:proofErr w:type="spellStart"/>
          <w:r>
            <w:rPr>
              <w:rFonts w:ascii="Calibri" w:eastAsia="Calibri" w:hAnsi="Calibri" w:cs="Calibri"/>
              <w:b/>
              <w:color w:val="FFFAFA"/>
            </w:rPr>
            <w:t>Ecologie</w:t>
          </w:r>
          <w:proofErr w:type="spellEnd"/>
          <w:r>
            <w:rPr>
              <w:rFonts w:ascii="Calibri" w:eastAsia="Calibri" w:hAnsi="Calibri" w:cs="Calibri"/>
              <w:b/>
              <w:color w:val="FFFAFA"/>
            </w:rPr>
            <w:tab/>
          </w:r>
          <w:proofErr w:type="spellStart"/>
          <w:r>
            <w:rPr>
              <w:rFonts w:ascii="Calibri" w:eastAsia="Calibri" w:hAnsi="Calibri" w:cs="Calibri"/>
              <w:b/>
              <w:color w:val="FFFAFA"/>
              <w:sz w:val="18"/>
            </w:rPr>
            <w:t>June</w:t>
          </w:r>
          <w:proofErr w:type="spellEnd"/>
          <w:r>
            <w:rPr>
              <w:rFonts w:ascii="Calibri" w:eastAsia="Calibri" w:hAnsi="Calibri" w:cs="Calibri"/>
              <w:b/>
              <w:color w:val="FFFAFA"/>
              <w:sz w:val="18"/>
            </w:rPr>
            <w:t xml:space="preserve"> 2024</w:t>
          </w:r>
        </w:p>
      </w:tc>
    </w:tr>
  </w:tbl>
  <w:p w14:paraId="51E9C921" w14:textId="77777777" w:rsidR="00486271" w:rsidRDefault="00486271">
    <w:pPr>
      <w:spacing w:after="0" w:line="259" w:lineRule="auto"/>
      <w:ind w:left="-770" w:right="9747"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0E3F0" w14:textId="77777777" w:rsidR="006441F5" w:rsidRDefault="006441F5">
      <w:pPr>
        <w:spacing w:after="0" w:line="240" w:lineRule="auto"/>
      </w:pPr>
      <w:r>
        <w:separator/>
      </w:r>
    </w:p>
  </w:footnote>
  <w:footnote w:type="continuationSeparator" w:id="0">
    <w:p w14:paraId="15DFC4DE" w14:textId="77777777" w:rsidR="006441F5" w:rsidRDefault="00644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97" w:tblpY="281"/>
      <w:tblOverlap w:val="never"/>
      <w:tblW w:w="10311" w:type="dxa"/>
      <w:tblInd w:w="0" w:type="dxa"/>
      <w:tblCellMar>
        <w:top w:w="56" w:type="dxa"/>
        <w:left w:w="122" w:type="dxa"/>
        <w:right w:w="126" w:type="dxa"/>
      </w:tblCellMar>
      <w:tblLook w:val="04A0" w:firstRow="1" w:lastRow="0" w:firstColumn="1" w:lastColumn="0" w:noHBand="0" w:noVBand="1"/>
    </w:tblPr>
    <w:tblGrid>
      <w:gridCol w:w="7910"/>
      <w:gridCol w:w="2008"/>
      <w:gridCol w:w="393"/>
    </w:tblGrid>
    <w:tr w:rsidR="00486271" w14:paraId="322F375C" w14:textId="77777777">
      <w:trPr>
        <w:trHeight w:val="295"/>
      </w:trPr>
      <w:tc>
        <w:tcPr>
          <w:tcW w:w="7910" w:type="dxa"/>
          <w:tcBorders>
            <w:top w:val="single" w:sz="3" w:space="0" w:color="104E8B"/>
            <w:left w:val="nil"/>
            <w:bottom w:val="single" w:sz="3" w:space="0" w:color="104E8B"/>
            <w:right w:val="nil"/>
          </w:tcBorders>
          <w:shd w:val="clear" w:color="auto" w:fill="104E8B"/>
        </w:tcPr>
        <w:p w14:paraId="37CACD22" w14:textId="77777777" w:rsidR="00486271" w:rsidRDefault="009D03B6">
          <w:pPr>
            <w:spacing w:after="0" w:line="259" w:lineRule="auto"/>
            <w:ind w:left="6" w:right="0" w:firstLine="0"/>
            <w:jc w:val="left"/>
          </w:pPr>
          <w:proofErr w:type="spellStart"/>
          <w:r>
            <w:rPr>
              <w:rFonts w:ascii="Calibri" w:eastAsia="Calibri" w:hAnsi="Calibri" w:cs="Calibri"/>
              <w:b/>
              <w:color w:val="FFFAFA"/>
            </w:rPr>
            <w:t>Seabird</w:t>
          </w:r>
          <w:proofErr w:type="spellEnd"/>
          <w:r>
            <w:rPr>
              <w:rFonts w:ascii="Calibri" w:eastAsia="Calibri" w:hAnsi="Calibri" w:cs="Calibri"/>
              <w:b/>
              <w:color w:val="FFFAFA"/>
            </w:rPr>
            <w:t xml:space="preserve"> distribution</w:t>
          </w:r>
        </w:p>
      </w:tc>
      <w:tc>
        <w:tcPr>
          <w:tcW w:w="2008" w:type="dxa"/>
          <w:tcBorders>
            <w:top w:val="single" w:sz="3" w:space="0" w:color="104E8B"/>
            <w:left w:val="nil"/>
            <w:bottom w:val="single" w:sz="3" w:space="0" w:color="104E8B"/>
            <w:right w:val="nil"/>
          </w:tcBorders>
          <w:shd w:val="clear" w:color="auto" w:fill="104E8B"/>
        </w:tcPr>
        <w:p w14:paraId="7A2C529C" w14:textId="77777777" w:rsidR="00486271" w:rsidRDefault="009D03B6">
          <w:pPr>
            <w:spacing w:after="0" w:line="259" w:lineRule="auto"/>
            <w:ind w:left="363" w:right="0" w:firstLine="0"/>
            <w:jc w:val="left"/>
          </w:pPr>
          <w:r>
            <w:rPr>
              <w:rFonts w:ascii="Calibri" w:eastAsia="Calibri" w:hAnsi="Calibri" w:cs="Calibri"/>
              <w:b/>
              <w:color w:val="FFFAFA"/>
              <w:sz w:val="18"/>
            </w:rPr>
            <w:t>Louis SCHROLL</w:t>
          </w:r>
        </w:p>
      </w:tc>
      <w:tc>
        <w:tcPr>
          <w:tcW w:w="393" w:type="dxa"/>
          <w:tcBorders>
            <w:top w:val="single" w:sz="3" w:space="0" w:color="104E8B"/>
            <w:left w:val="nil"/>
            <w:bottom w:val="single" w:sz="3" w:space="0" w:color="104E8B"/>
            <w:right w:val="nil"/>
          </w:tcBorders>
          <w:shd w:val="clear" w:color="auto" w:fill="104E8B"/>
        </w:tcPr>
        <w:p w14:paraId="116A32E5" w14:textId="77777777" w:rsidR="00486271" w:rsidRDefault="009D03B6">
          <w:pPr>
            <w:spacing w:after="0" w:line="259" w:lineRule="auto"/>
            <w:ind w:left="0" w:right="0" w:firstLine="0"/>
          </w:pPr>
          <w:r>
            <w:fldChar w:fldCharType="begin"/>
          </w:r>
          <w:r>
            <w:instrText xml:space="preserve"> PAGE   \* MERGEFORMAT </w:instrText>
          </w:r>
          <w:r>
            <w:fldChar w:fldCharType="separate"/>
          </w:r>
          <w:r>
            <w:rPr>
              <w:rFonts w:ascii="Calibri" w:eastAsia="Calibri" w:hAnsi="Calibri" w:cs="Calibri"/>
              <w:b/>
              <w:color w:val="FFFAFA"/>
            </w:rPr>
            <w:t>1</w:t>
          </w:r>
          <w:r>
            <w:rPr>
              <w:rFonts w:ascii="Calibri" w:eastAsia="Calibri" w:hAnsi="Calibri" w:cs="Calibri"/>
              <w:b/>
              <w:color w:val="FFFAFA"/>
            </w:rPr>
            <w:fldChar w:fldCharType="end"/>
          </w:r>
        </w:p>
      </w:tc>
    </w:tr>
  </w:tbl>
  <w:p w14:paraId="586B98CA" w14:textId="77777777" w:rsidR="00486271" w:rsidRDefault="00486271">
    <w:pPr>
      <w:spacing w:after="0" w:line="259" w:lineRule="auto"/>
      <w:ind w:left="-770" w:right="797"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02197" w14:textId="77777777" w:rsidR="00486271" w:rsidRDefault="00486271">
    <w:pPr>
      <w:spacing w:after="0" w:line="259" w:lineRule="auto"/>
      <w:ind w:left="-770" w:right="797"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97" w:tblpY="281"/>
      <w:tblOverlap w:val="never"/>
      <w:tblW w:w="10311" w:type="dxa"/>
      <w:tblInd w:w="0" w:type="dxa"/>
      <w:tblCellMar>
        <w:top w:w="56" w:type="dxa"/>
        <w:left w:w="122" w:type="dxa"/>
        <w:right w:w="126" w:type="dxa"/>
      </w:tblCellMar>
      <w:tblLook w:val="04A0" w:firstRow="1" w:lastRow="0" w:firstColumn="1" w:lastColumn="0" w:noHBand="0" w:noVBand="1"/>
    </w:tblPr>
    <w:tblGrid>
      <w:gridCol w:w="7910"/>
      <w:gridCol w:w="2008"/>
      <w:gridCol w:w="393"/>
    </w:tblGrid>
    <w:tr w:rsidR="00486271" w14:paraId="531B69B0" w14:textId="77777777">
      <w:trPr>
        <w:trHeight w:val="295"/>
      </w:trPr>
      <w:tc>
        <w:tcPr>
          <w:tcW w:w="7910" w:type="dxa"/>
          <w:tcBorders>
            <w:top w:val="single" w:sz="3" w:space="0" w:color="104E8B"/>
            <w:left w:val="nil"/>
            <w:bottom w:val="single" w:sz="3" w:space="0" w:color="104E8B"/>
            <w:right w:val="nil"/>
          </w:tcBorders>
          <w:shd w:val="clear" w:color="auto" w:fill="104E8B"/>
        </w:tcPr>
        <w:p w14:paraId="41896323" w14:textId="77777777" w:rsidR="00486271" w:rsidRDefault="009D03B6">
          <w:pPr>
            <w:spacing w:after="0" w:line="259" w:lineRule="auto"/>
            <w:ind w:left="6" w:right="0" w:firstLine="0"/>
            <w:jc w:val="left"/>
          </w:pPr>
          <w:proofErr w:type="spellStart"/>
          <w:r>
            <w:rPr>
              <w:rFonts w:ascii="Calibri" w:eastAsia="Calibri" w:hAnsi="Calibri" w:cs="Calibri"/>
              <w:b/>
              <w:color w:val="FFFAFA"/>
            </w:rPr>
            <w:t>Seabird</w:t>
          </w:r>
          <w:proofErr w:type="spellEnd"/>
          <w:r>
            <w:rPr>
              <w:rFonts w:ascii="Calibri" w:eastAsia="Calibri" w:hAnsi="Calibri" w:cs="Calibri"/>
              <w:b/>
              <w:color w:val="FFFAFA"/>
            </w:rPr>
            <w:t xml:space="preserve"> distribution</w:t>
          </w:r>
        </w:p>
      </w:tc>
      <w:tc>
        <w:tcPr>
          <w:tcW w:w="2008" w:type="dxa"/>
          <w:tcBorders>
            <w:top w:val="single" w:sz="3" w:space="0" w:color="104E8B"/>
            <w:left w:val="nil"/>
            <w:bottom w:val="single" w:sz="3" w:space="0" w:color="104E8B"/>
            <w:right w:val="nil"/>
          </w:tcBorders>
          <w:shd w:val="clear" w:color="auto" w:fill="104E8B"/>
        </w:tcPr>
        <w:p w14:paraId="4EAD05BD" w14:textId="77777777" w:rsidR="00486271" w:rsidRDefault="009D03B6">
          <w:pPr>
            <w:spacing w:after="0" w:line="259" w:lineRule="auto"/>
            <w:ind w:left="363" w:right="0" w:firstLine="0"/>
            <w:jc w:val="left"/>
          </w:pPr>
          <w:r>
            <w:rPr>
              <w:rFonts w:ascii="Calibri" w:eastAsia="Calibri" w:hAnsi="Calibri" w:cs="Calibri"/>
              <w:b/>
              <w:color w:val="FFFAFA"/>
              <w:sz w:val="18"/>
            </w:rPr>
            <w:t>Louis SCHROLL</w:t>
          </w:r>
        </w:p>
      </w:tc>
      <w:tc>
        <w:tcPr>
          <w:tcW w:w="393" w:type="dxa"/>
          <w:tcBorders>
            <w:top w:val="single" w:sz="3" w:space="0" w:color="104E8B"/>
            <w:left w:val="nil"/>
            <w:bottom w:val="single" w:sz="3" w:space="0" w:color="104E8B"/>
            <w:right w:val="nil"/>
          </w:tcBorders>
          <w:shd w:val="clear" w:color="auto" w:fill="104E8B"/>
        </w:tcPr>
        <w:p w14:paraId="5EC1FD33" w14:textId="77777777" w:rsidR="00486271" w:rsidRDefault="009D03B6">
          <w:pPr>
            <w:spacing w:after="0" w:line="259" w:lineRule="auto"/>
            <w:ind w:left="0" w:right="0" w:firstLine="0"/>
          </w:pPr>
          <w:r>
            <w:fldChar w:fldCharType="begin"/>
          </w:r>
          <w:r>
            <w:instrText xml:space="preserve"> PAGE   \* MERGEFORMAT </w:instrText>
          </w:r>
          <w:r>
            <w:fldChar w:fldCharType="separate"/>
          </w:r>
          <w:r>
            <w:rPr>
              <w:rFonts w:ascii="Calibri" w:eastAsia="Calibri" w:hAnsi="Calibri" w:cs="Calibri"/>
              <w:b/>
              <w:color w:val="FFFAFA"/>
            </w:rPr>
            <w:t>1</w:t>
          </w:r>
          <w:r>
            <w:rPr>
              <w:rFonts w:ascii="Calibri" w:eastAsia="Calibri" w:hAnsi="Calibri" w:cs="Calibri"/>
              <w:b/>
              <w:color w:val="FFFAFA"/>
            </w:rPr>
            <w:fldChar w:fldCharType="end"/>
          </w:r>
        </w:p>
      </w:tc>
    </w:tr>
  </w:tbl>
  <w:p w14:paraId="5DB26ECF" w14:textId="77777777" w:rsidR="00486271" w:rsidRDefault="00486271">
    <w:pPr>
      <w:spacing w:after="0" w:line="259" w:lineRule="auto"/>
      <w:ind w:left="-770" w:right="797"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A2390"/>
    <w:multiLevelType w:val="hybridMultilevel"/>
    <w:tmpl w:val="F4701694"/>
    <w:lvl w:ilvl="0" w:tplc="6D4A2976">
      <w:start w:val="1"/>
      <w:numFmt w:val="decimal"/>
      <w:lvlText w:val="[%1]"/>
      <w:lvlJc w:val="left"/>
      <w:pPr>
        <w:ind w:left="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EE08A38">
      <w:start w:val="1"/>
      <w:numFmt w:val="lowerLetter"/>
      <w:lvlText w:val="%2"/>
      <w:lvlJc w:val="left"/>
      <w:pPr>
        <w:ind w:left="11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2186006">
      <w:start w:val="1"/>
      <w:numFmt w:val="lowerRoman"/>
      <w:lvlText w:val="%3"/>
      <w:lvlJc w:val="left"/>
      <w:pPr>
        <w:ind w:left="18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E92E090">
      <w:start w:val="1"/>
      <w:numFmt w:val="decimal"/>
      <w:lvlText w:val="%4"/>
      <w:lvlJc w:val="left"/>
      <w:pPr>
        <w:ind w:left="25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C4A7198">
      <w:start w:val="1"/>
      <w:numFmt w:val="lowerLetter"/>
      <w:lvlText w:val="%5"/>
      <w:lvlJc w:val="left"/>
      <w:pPr>
        <w:ind w:left="32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0D213B4">
      <w:start w:val="1"/>
      <w:numFmt w:val="lowerRoman"/>
      <w:lvlText w:val="%6"/>
      <w:lvlJc w:val="left"/>
      <w:pPr>
        <w:ind w:left="40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1BC7428">
      <w:start w:val="1"/>
      <w:numFmt w:val="decimal"/>
      <w:lvlText w:val="%7"/>
      <w:lvlJc w:val="left"/>
      <w:pPr>
        <w:ind w:left="4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3AC578C">
      <w:start w:val="1"/>
      <w:numFmt w:val="lowerLetter"/>
      <w:lvlText w:val="%8"/>
      <w:lvlJc w:val="left"/>
      <w:pPr>
        <w:ind w:left="54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B363C66">
      <w:start w:val="1"/>
      <w:numFmt w:val="lowerRoman"/>
      <w:lvlText w:val="%9"/>
      <w:lvlJc w:val="left"/>
      <w:pPr>
        <w:ind w:left="61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743D9D"/>
    <w:multiLevelType w:val="hybridMultilevel"/>
    <w:tmpl w:val="D4B23454"/>
    <w:lvl w:ilvl="0" w:tplc="95E037F4">
      <w:numFmt w:val="bullet"/>
      <w:lvlText w:val="-"/>
      <w:lvlJc w:val="left"/>
      <w:pPr>
        <w:ind w:left="381" w:hanging="360"/>
      </w:pPr>
      <w:rPr>
        <w:rFonts w:ascii="Cambria" w:eastAsia="Cambria" w:hAnsi="Cambria" w:cs="Cambria" w:hint="default"/>
      </w:rPr>
    </w:lvl>
    <w:lvl w:ilvl="1" w:tplc="040C0003" w:tentative="1">
      <w:start w:val="1"/>
      <w:numFmt w:val="bullet"/>
      <w:lvlText w:val="o"/>
      <w:lvlJc w:val="left"/>
      <w:pPr>
        <w:ind w:left="1101" w:hanging="360"/>
      </w:pPr>
      <w:rPr>
        <w:rFonts w:ascii="Courier New" w:hAnsi="Courier New" w:cs="Courier New" w:hint="default"/>
      </w:rPr>
    </w:lvl>
    <w:lvl w:ilvl="2" w:tplc="040C0005" w:tentative="1">
      <w:start w:val="1"/>
      <w:numFmt w:val="bullet"/>
      <w:lvlText w:val=""/>
      <w:lvlJc w:val="left"/>
      <w:pPr>
        <w:ind w:left="1821" w:hanging="360"/>
      </w:pPr>
      <w:rPr>
        <w:rFonts w:ascii="Wingdings" w:hAnsi="Wingdings" w:hint="default"/>
      </w:rPr>
    </w:lvl>
    <w:lvl w:ilvl="3" w:tplc="040C0001" w:tentative="1">
      <w:start w:val="1"/>
      <w:numFmt w:val="bullet"/>
      <w:lvlText w:val=""/>
      <w:lvlJc w:val="left"/>
      <w:pPr>
        <w:ind w:left="2541" w:hanging="360"/>
      </w:pPr>
      <w:rPr>
        <w:rFonts w:ascii="Symbol" w:hAnsi="Symbol" w:hint="default"/>
      </w:rPr>
    </w:lvl>
    <w:lvl w:ilvl="4" w:tplc="040C0003" w:tentative="1">
      <w:start w:val="1"/>
      <w:numFmt w:val="bullet"/>
      <w:lvlText w:val="o"/>
      <w:lvlJc w:val="left"/>
      <w:pPr>
        <w:ind w:left="3261" w:hanging="360"/>
      </w:pPr>
      <w:rPr>
        <w:rFonts w:ascii="Courier New" w:hAnsi="Courier New" w:cs="Courier New" w:hint="default"/>
      </w:rPr>
    </w:lvl>
    <w:lvl w:ilvl="5" w:tplc="040C0005" w:tentative="1">
      <w:start w:val="1"/>
      <w:numFmt w:val="bullet"/>
      <w:lvlText w:val=""/>
      <w:lvlJc w:val="left"/>
      <w:pPr>
        <w:ind w:left="3981" w:hanging="360"/>
      </w:pPr>
      <w:rPr>
        <w:rFonts w:ascii="Wingdings" w:hAnsi="Wingdings" w:hint="default"/>
      </w:rPr>
    </w:lvl>
    <w:lvl w:ilvl="6" w:tplc="040C0001" w:tentative="1">
      <w:start w:val="1"/>
      <w:numFmt w:val="bullet"/>
      <w:lvlText w:val=""/>
      <w:lvlJc w:val="left"/>
      <w:pPr>
        <w:ind w:left="4701" w:hanging="360"/>
      </w:pPr>
      <w:rPr>
        <w:rFonts w:ascii="Symbol" w:hAnsi="Symbol" w:hint="default"/>
      </w:rPr>
    </w:lvl>
    <w:lvl w:ilvl="7" w:tplc="040C0003" w:tentative="1">
      <w:start w:val="1"/>
      <w:numFmt w:val="bullet"/>
      <w:lvlText w:val="o"/>
      <w:lvlJc w:val="left"/>
      <w:pPr>
        <w:ind w:left="5421" w:hanging="360"/>
      </w:pPr>
      <w:rPr>
        <w:rFonts w:ascii="Courier New" w:hAnsi="Courier New" w:cs="Courier New" w:hint="default"/>
      </w:rPr>
    </w:lvl>
    <w:lvl w:ilvl="8" w:tplc="040C0005" w:tentative="1">
      <w:start w:val="1"/>
      <w:numFmt w:val="bullet"/>
      <w:lvlText w:val=""/>
      <w:lvlJc w:val="left"/>
      <w:pPr>
        <w:ind w:left="6141" w:hanging="360"/>
      </w:pPr>
      <w:rPr>
        <w:rFonts w:ascii="Wingdings" w:hAnsi="Wingdings" w:hint="default"/>
      </w:rPr>
    </w:lvl>
  </w:abstractNum>
  <w:abstractNum w:abstractNumId="2" w15:restartNumberingAfterBreak="0">
    <w:nsid w:val="3752168E"/>
    <w:multiLevelType w:val="hybridMultilevel"/>
    <w:tmpl w:val="DB421D10"/>
    <w:lvl w:ilvl="0" w:tplc="48D6B712">
      <w:start w:val="1"/>
      <w:numFmt w:val="bullet"/>
      <w:lvlText w:val="-"/>
      <w:lvlJc w:val="left"/>
      <w:pPr>
        <w:ind w:left="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0FE07B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B0C12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AC7124">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7183FC0">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176541C">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C043CE">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77028A6">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AE0552A">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CE6332"/>
    <w:multiLevelType w:val="hybridMultilevel"/>
    <w:tmpl w:val="E842BB60"/>
    <w:lvl w:ilvl="0" w:tplc="C0643710">
      <w:numFmt w:val="bullet"/>
      <w:lvlText w:val="-"/>
      <w:lvlJc w:val="left"/>
      <w:pPr>
        <w:ind w:left="381" w:hanging="360"/>
      </w:pPr>
      <w:rPr>
        <w:rFonts w:ascii="Cambria" w:eastAsia="Cambria" w:hAnsi="Cambria" w:cs="Cambria" w:hint="default"/>
      </w:rPr>
    </w:lvl>
    <w:lvl w:ilvl="1" w:tplc="040C0003" w:tentative="1">
      <w:start w:val="1"/>
      <w:numFmt w:val="bullet"/>
      <w:lvlText w:val="o"/>
      <w:lvlJc w:val="left"/>
      <w:pPr>
        <w:ind w:left="1101" w:hanging="360"/>
      </w:pPr>
      <w:rPr>
        <w:rFonts w:ascii="Courier New" w:hAnsi="Courier New" w:cs="Courier New" w:hint="default"/>
      </w:rPr>
    </w:lvl>
    <w:lvl w:ilvl="2" w:tplc="040C0005" w:tentative="1">
      <w:start w:val="1"/>
      <w:numFmt w:val="bullet"/>
      <w:lvlText w:val=""/>
      <w:lvlJc w:val="left"/>
      <w:pPr>
        <w:ind w:left="1821" w:hanging="360"/>
      </w:pPr>
      <w:rPr>
        <w:rFonts w:ascii="Wingdings" w:hAnsi="Wingdings" w:hint="default"/>
      </w:rPr>
    </w:lvl>
    <w:lvl w:ilvl="3" w:tplc="040C0001" w:tentative="1">
      <w:start w:val="1"/>
      <w:numFmt w:val="bullet"/>
      <w:lvlText w:val=""/>
      <w:lvlJc w:val="left"/>
      <w:pPr>
        <w:ind w:left="2541" w:hanging="360"/>
      </w:pPr>
      <w:rPr>
        <w:rFonts w:ascii="Symbol" w:hAnsi="Symbol" w:hint="default"/>
      </w:rPr>
    </w:lvl>
    <w:lvl w:ilvl="4" w:tplc="040C0003" w:tentative="1">
      <w:start w:val="1"/>
      <w:numFmt w:val="bullet"/>
      <w:lvlText w:val="o"/>
      <w:lvlJc w:val="left"/>
      <w:pPr>
        <w:ind w:left="3261" w:hanging="360"/>
      </w:pPr>
      <w:rPr>
        <w:rFonts w:ascii="Courier New" w:hAnsi="Courier New" w:cs="Courier New" w:hint="default"/>
      </w:rPr>
    </w:lvl>
    <w:lvl w:ilvl="5" w:tplc="040C0005" w:tentative="1">
      <w:start w:val="1"/>
      <w:numFmt w:val="bullet"/>
      <w:lvlText w:val=""/>
      <w:lvlJc w:val="left"/>
      <w:pPr>
        <w:ind w:left="3981" w:hanging="360"/>
      </w:pPr>
      <w:rPr>
        <w:rFonts w:ascii="Wingdings" w:hAnsi="Wingdings" w:hint="default"/>
      </w:rPr>
    </w:lvl>
    <w:lvl w:ilvl="6" w:tplc="040C0001" w:tentative="1">
      <w:start w:val="1"/>
      <w:numFmt w:val="bullet"/>
      <w:lvlText w:val=""/>
      <w:lvlJc w:val="left"/>
      <w:pPr>
        <w:ind w:left="4701" w:hanging="360"/>
      </w:pPr>
      <w:rPr>
        <w:rFonts w:ascii="Symbol" w:hAnsi="Symbol" w:hint="default"/>
      </w:rPr>
    </w:lvl>
    <w:lvl w:ilvl="7" w:tplc="040C0003" w:tentative="1">
      <w:start w:val="1"/>
      <w:numFmt w:val="bullet"/>
      <w:lvlText w:val="o"/>
      <w:lvlJc w:val="left"/>
      <w:pPr>
        <w:ind w:left="5421" w:hanging="360"/>
      </w:pPr>
      <w:rPr>
        <w:rFonts w:ascii="Courier New" w:hAnsi="Courier New" w:cs="Courier New" w:hint="default"/>
      </w:rPr>
    </w:lvl>
    <w:lvl w:ilvl="8" w:tplc="040C0005" w:tentative="1">
      <w:start w:val="1"/>
      <w:numFmt w:val="bullet"/>
      <w:lvlText w:val=""/>
      <w:lvlJc w:val="left"/>
      <w:pPr>
        <w:ind w:left="6141" w:hanging="360"/>
      </w:pPr>
      <w:rPr>
        <w:rFonts w:ascii="Wingdings" w:hAnsi="Wingdings" w:hint="default"/>
      </w:rPr>
    </w:lvl>
  </w:abstractNum>
  <w:abstractNum w:abstractNumId="4" w15:restartNumberingAfterBreak="0">
    <w:nsid w:val="4B32128F"/>
    <w:multiLevelType w:val="hybridMultilevel"/>
    <w:tmpl w:val="67E67B90"/>
    <w:lvl w:ilvl="0" w:tplc="E24E759E">
      <w:start w:val="1"/>
      <w:numFmt w:val="decimal"/>
      <w:lvlText w:val="%1."/>
      <w:lvlJc w:val="left"/>
      <w:pPr>
        <w:ind w:left="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570F7A8">
      <w:start w:val="1"/>
      <w:numFmt w:val="lowerLetter"/>
      <w:lvlText w:val="%2"/>
      <w:lvlJc w:val="left"/>
      <w:pPr>
        <w:ind w:left="14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48A633E">
      <w:start w:val="1"/>
      <w:numFmt w:val="lowerRoman"/>
      <w:lvlText w:val="%3"/>
      <w:lvlJc w:val="left"/>
      <w:pPr>
        <w:ind w:left="21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5948C68">
      <w:start w:val="1"/>
      <w:numFmt w:val="decimal"/>
      <w:lvlText w:val="%4"/>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CE755E">
      <w:start w:val="1"/>
      <w:numFmt w:val="lowerLetter"/>
      <w:lvlText w:val="%5"/>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B0617D6">
      <w:start w:val="1"/>
      <w:numFmt w:val="lowerRoman"/>
      <w:lvlText w:val="%6"/>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F1E3F80">
      <w:start w:val="1"/>
      <w:numFmt w:val="decimal"/>
      <w:lvlText w:val="%7"/>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82E0E4">
      <w:start w:val="1"/>
      <w:numFmt w:val="lowerLetter"/>
      <w:lvlText w:val="%8"/>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8746182">
      <w:start w:val="1"/>
      <w:numFmt w:val="lowerRoman"/>
      <w:lvlText w:val="%9"/>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e CANONNE">
    <w15:presenceInfo w15:providerId="AD" w15:userId="S::coline.canonne@france-energies-marines.org::810cad75-a68b-4c3b-b737-fbb09882ae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271"/>
    <w:rsid w:val="0015597B"/>
    <w:rsid w:val="00235B96"/>
    <w:rsid w:val="00385B46"/>
    <w:rsid w:val="00407704"/>
    <w:rsid w:val="00486271"/>
    <w:rsid w:val="004D72E1"/>
    <w:rsid w:val="00523AA6"/>
    <w:rsid w:val="006441F5"/>
    <w:rsid w:val="00866477"/>
    <w:rsid w:val="008E77CC"/>
    <w:rsid w:val="009D03B6"/>
    <w:rsid w:val="00B033E0"/>
    <w:rsid w:val="00B45E6E"/>
    <w:rsid w:val="00C03104"/>
    <w:rsid w:val="00E269A3"/>
    <w:rsid w:val="00E4732D"/>
    <w:rsid w:val="00F75388"/>
    <w:rsid w:val="00FB5B6B"/>
    <w:rsid w:val="00FC3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BEAE"/>
  <w15:docId w15:val="{64D744CC-169E-45FF-9C02-E0CEC6E8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31" w:right="764" w:hanging="10"/>
      <w:jc w:val="both"/>
    </w:pPr>
    <w:rPr>
      <w:rFonts w:ascii="Cambria" w:eastAsia="Cambria" w:hAnsi="Cambria" w:cs="Cambria"/>
      <w:color w:val="000000"/>
      <w:sz w:val="24"/>
    </w:rPr>
  </w:style>
  <w:style w:type="paragraph" w:styleId="Titre1">
    <w:name w:val="heading 1"/>
    <w:next w:val="Normal"/>
    <w:link w:val="Titre1Car"/>
    <w:uiPriority w:val="9"/>
    <w:qFormat/>
    <w:pPr>
      <w:keepNext/>
      <w:keepLines/>
      <w:spacing w:after="121"/>
      <w:ind w:left="37" w:hanging="10"/>
      <w:outlineLvl w:val="0"/>
    </w:pPr>
    <w:rPr>
      <w:rFonts w:ascii="Cambria" w:eastAsia="Cambria" w:hAnsi="Cambria" w:cs="Cambria"/>
      <w:b/>
      <w:color w:val="000000"/>
      <w:sz w:val="29"/>
    </w:rPr>
  </w:style>
  <w:style w:type="paragraph" w:styleId="Titre2">
    <w:name w:val="heading 2"/>
    <w:next w:val="Normal"/>
    <w:link w:val="Titre2Car"/>
    <w:uiPriority w:val="9"/>
    <w:unhideWhenUsed/>
    <w:qFormat/>
    <w:pPr>
      <w:keepNext/>
      <w:keepLines/>
      <w:spacing w:after="150"/>
      <w:ind w:left="37" w:hanging="10"/>
      <w:outlineLvl w:val="1"/>
    </w:pPr>
    <w:rPr>
      <w:rFonts w:ascii="Cambria" w:eastAsia="Cambria" w:hAnsi="Cambria" w:cs="Cambria"/>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mbria" w:eastAsia="Cambria" w:hAnsi="Cambria" w:cs="Cambria"/>
      <w:b/>
      <w:color w:val="000000"/>
      <w:sz w:val="24"/>
    </w:rPr>
  </w:style>
  <w:style w:type="character" w:customStyle="1" w:styleId="Titre1Car">
    <w:name w:val="Titre 1 Car"/>
    <w:link w:val="Titre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E269A3"/>
    <w:rPr>
      <w:sz w:val="16"/>
      <w:szCs w:val="16"/>
    </w:rPr>
  </w:style>
  <w:style w:type="paragraph" w:styleId="Commentaire">
    <w:name w:val="annotation text"/>
    <w:basedOn w:val="Normal"/>
    <w:link w:val="CommentaireCar"/>
    <w:uiPriority w:val="99"/>
    <w:semiHidden/>
    <w:unhideWhenUsed/>
    <w:rsid w:val="00E269A3"/>
    <w:pPr>
      <w:spacing w:line="240" w:lineRule="auto"/>
    </w:pPr>
    <w:rPr>
      <w:sz w:val="20"/>
      <w:szCs w:val="20"/>
    </w:rPr>
  </w:style>
  <w:style w:type="character" w:customStyle="1" w:styleId="CommentaireCar">
    <w:name w:val="Commentaire Car"/>
    <w:basedOn w:val="Policepardfaut"/>
    <w:link w:val="Commentaire"/>
    <w:uiPriority w:val="99"/>
    <w:semiHidden/>
    <w:rsid w:val="00E269A3"/>
    <w:rPr>
      <w:rFonts w:ascii="Cambria" w:eastAsia="Cambria" w:hAnsi="Cambria" w:cs="Cambria"/>
      <w:color w:val="000000"/>
      <w:sz w:val="20"/>
      <w:szCs w:val="20"/>
    </w:rPr>
  </w:style>
  <w:style w:type="paragraph" w:styleId="Objetducommentaire">
    <w:name w:val="annotation subject"/>
    <w:basedOn w:val="Commentaire"/>
    <w:next w:val="Commentaire"/>
    <w:link w:val="ObjetducommentaireCar"/>
    <w:uiPriority w:val="99"/>
    <w:semiHidden/>
    <w:unhideWhenUsed/>
    <w:rsid w:val="00E269A3"/>
    <w:rPr>
      <w:b/>
      <w:bCs/>
    </w:rPr>
  </w:style>
  <w:style w:type="character" w:customStyle="1" w:styleId="ObjetducommentaireCar">
    <w:name w:val="Objet du commentaire Car"/>
    <w:basedOn w:val="CommentaireCar"/>
    <w:link w:val="Objetducommentaire"/>
    <w:uiPriority w:val="99"/>
    <w:semiHidden/>
    <w:rsid w:val="00E269A3"/>
    <w:rPr>
      <w:rFonts w:ascii="Cambria" w:eastAsia="Cambria" w:hAnsi="Cambria" w:cs="Cambria"/>
      <w:b/>
      <w:bCs/>
      <w:color w:val="000000"/>
      <w:sz w:val="20"/>
      <w:szCs w:val="20"/>
    </w:rPr>
  </w:style>
  <w:style w:type="paragraph" w:styleId="Paragraphedeliste">
    <w:name w:val="List Paragraph"/>
    <w:basedOn w:val="Normal"/>
    <w:uiPriority w:val="34"/>
    <w:qFormat/>
    <w:rsid w:val="0015597B"/>
    <w:pPr>
      <w:ind w:left="720"/>
      <w:contextualSpacing/>
    </w:pPr>
  </w:style>
  <w:style w:type="paragraph" w:styleId="Textedebulles">
    <w:name w:val="Balloon Text"/>
    <w:basedOn w:val="Normal"/>
    <w:link w:val="TextedebullesCar"/>
    <w:uiPriority w:val="99"/>
    <w:semiHidden/>
    <w:unhideWhenUsed/>
    <w:rsid w:val="00FB5B6B"/>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B5B6B"/>
    <w:rPr>
      <w:rFonts w:ascii="Times New Roman" w:eastAsia="Cambria"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doi.org/10.18142/19" TargetMode="External"/><Relationship Id="rId21" Type="http://schemas.openxmlformats.org/officeDocument/2006/relationships/hyperlink" Target="https://doi.org/10.1016/j.rse.2008.01.019" TargetMode="External"/><Relationship Id="rId42" Type="http://schemas.openxmlformats.org/officeDocument/2006/relationships/hyperlink" Target="https://doi.org/10.1111/geb.12138" TargetMode="External"/><Relationship Id="rId47" Type="http://schemas.openxmlformats.org/officeDocument/2006/relationships/hyperlink" Target="https://doi.org/10.1111/2041-210X.13897" TargetMode="External"/><Relationship Id="rId63" Type="http://schemas.openxmlformats.org/officeDocument/2006/relationships/footer" Target="footer1.xml"/><Relationship Id="rId68"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j.csr.2006.05.012" TargetMode="External"/><Relationship Id="rId29" Type="http://schemas.openxmlformats.org/officeDocument/2006/relationships/hyperlink" Target="https://doi.org/10.3389/fmars.2021.741486" TargetMode="External"/><Relationship Id="rId11" Type="http://schemas.openxmlformats.org/officeDocument/2006/relationships/image" Target="media/image1.jpg"/><Relationship Id="rId24" Type="http://schemas.openxmlformats.org/officeDocument/2006/relationships/hyperlink" Target="https://doi.org/10.1093/auk/101.3.567" TargetMode="External"/><Relationship Id="rId32" Type="http://schemas.openxmlformats.org/officeDocument/2006/relationships/hyperlink" Target="https://doi.org/10.3389/feart.2021.702285" TargetMode="External"/><Relationship Id="rId37" Type="http://schemas.openxmlformats.org/officeDocument/2006/relationships/hyperlink" Target="https://doi.org/10.1890/0012-9658(2002)083%5B2248:ESORWD%5D2.0.CO;2" TargetMode="External"/><Relationship Id="rId40" Type="http://schemas.openxmlformats.org/officeDocument/2006/relationships/hyperlink" Target="https://doi.org/10.1371/journal.pone.0099571" TargetMode="External"/><Relationship Id="rId45" Type="http://schemas.openxmlformats.org/officeDocument/2006/relationships/hyperlink" Target="https://doi.org/10.1111/j.1365-2699.2011.02487.x" TargetMode="External"/><Relationship Id="rId53" Type="http://schemas.openxmlformats.org/officeDocument/2006/relationships/hyperlink" Target="https://doi.org/10.1111/j.0006-341X.2004.00142.x" TargetMode="External"/><Relationship Id="rId58" Type="http://schemas.openxmlformats.org/officeDocument/2006/relationships/hyperlink" Target="https://doi.org/10.1371/journal.pone.0106366"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doi.org/10.1002/2014JC010022" TargetMode="External"/><Relationship Id="rId14" Type="http://schemas.openxmlformats.org/officeDocument/2006/relationships/image" Target="media/image4.png"/><Relationship Id="rId22" Type="http://schemas.openxmlformats.org/officeDocument/2006/relationships/hyperlink" Target="https://doi.org/10.1093/auk/101.3.567" TargetMode="External"/><Relationship Id="rId27" Type="http://schemas.openxmlformats.org/officeDocument/2006/relationships/hyperlink" Target="https://doi.org/10.18142/19" TargetMode="External"/><Relationship Id="rId30" Type="http://schemas.openxmlformats.org/officeDocument/2006/relationships/hyperlink" Target="https://doi.org/10.3389/fmars.2021.741486" TargetMode="External"/><Relationship Id="rId35" Type="http://schemas.openxmlformats.org/officeDocument/2006/relationships/hyperlink" Target="https://doi.org/10.1002/ecy.2710" TargetMode="External"/><Relationship Id="rId43" Type="http://schemas.openxmlformats.org/officeDocument/2006/relationships/hyperlink" Target="https://doi.org/10.1111/geb.12138" TargetMode="External"/><Relationship Id="rId48" Type="http://schemas.openxmlformats.org/officeDocument/2006/relationships/hyperlink" Target="https://doi.org/10.1111/2041-210X.13897" TargetMode="External"/><Relationship Id="rId56" Type="http://schemas.openxmlformats.org/officeDocument/2006/relationships/hyperlink" Target="https://doi.org/10.1890/14-0661.1" TargetMode="External"/><Relationship Id="rId64" Type="http://schemas.openxmlformats.org/officeDocument/2006/relationships/footer" Target="footer2.xml"/><Relationship Id="rId69"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1002/wics.162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16/j.csr.2006.05.012" TargetMode="External"/><Relationship Id="rId25" Type="http://schemas.openxmlformats.org/officeDocument/2006/relationships/hyperlink" Target="https://doi.org/10.18142/19" TargetMode="External"/><Relationship Id="rId33" Type="http://schemas.openxmlformats.org/officeDocument/2006/relationships/hyperlink" Target="https://doi.org/10.1890/12-1358.1" TargetMode="External"/><Relationship Id="rId38" Type="http://schemas.openxmlformats.org/officeDocument/2006/relationships/hyperlink" Target="https://doi.org/10.1890/0012-9658(2002)083%5B2248:ESORWD%5D2.0.CO;2" TargetMode="External"/><Relationship Id="rId46" Type="http://schemas.openxmlformats.org/officeDocument/2006/relationships/hyperlink" Target="https://doi.org/10.1111/2041-210X.13897" TargetMode="External"/><Relationship Id="rId59" Type="http://schemas.openxmlformats.org/officeDocument/2006/relationships/hyperlink" Target="https://doi.org/10.1016/j.jenvman.2013.01.025" TargetMode="External"/><Relationship Id="rId67" Type="http://schemas.openxmlformats.org/officeDocument/2006/relationships/fontTable" Target="fontTable.xml"/><Relationship Id="rId20" Type="http://schemas.openxmlformats.org/officeDocument/2006/relationships/hyperlink" Target="https://doi.org/10.1016/j.rse.2008.01.019" TargetMode="External"/><Relationship Id="rId41" Type="http://schemas.openxmlformats.org/officeDocument/2006/relationships/hyperlink" Target="https://doi.org/10.1371/journal.pone.0099571" TargetMode="External"/><Relationship Id="rId54" Type="http://schemas.openxmlformats.org/officeDocument/2006/relationships/hyperlink" Target="https://doi.org/10.1111/j.0006-341X.2004.00142.x"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csr.2006.05.012" TargetMode="External"/><Relationship Id="rId23" Type="http://schemas.openxmlformats.org/officeDocument/2006/relationships/hyperlink" Target="https://doi.org/10.1093/auk/101.3.567" TargetMode="External"/><Relationship Id="rId28" Type="http://schemas.openxmlformats.org/officeDocument/2006/relationships/hyperlink" Target="https://doi.org/10.3389/fmars.2021.741486" TargetMode="External"/><Relationship Id="rId36" Type="http://schemas.openxmlformats.org/officeDocument/2006/relationships/hyperlink" Target="https://doi.org/10.1002/ecy.2710" TargetMode="External"/><Relationship Id="rId49" Type="http://schemas.openxmlformats.org/officeDocument/2006/relationships/hyperlink" Target="https://doi.org/10.1214/ss/1177011136" TargetMode="External"/><Relationship Id="rId57" Type="http://schemas.openxmlformats.org/officeDocument/2006/relationships/hyperlink" Target="https://doi.org/10.1371/journal.pone.0106366" TargetMode="External"/><Relationship Id="rId10" Type="http://schemas.microsoft.com/office/2018/08/relationships/commentsExtensible" Target="commentsExtensible.xml"/><Relationship Id="rId31" Type="http://schemas.openxmlformats.org/officeDocument/2006/relationships/hyperlink" Target="https://doi.org/10.3389/feart.2021.702285" TargetMode="External"/><Relationship Id="rId44" Type="http://schemas.openxmlformats.org/officeDocument/2006/relationships/hyperlink" Target="https://doi.org/10.1111/j.1365-2699.2011.02487.x" TargetMode="External"/><Relationship Id="rId52" Type="http://schemas.openxmlformats.org/officeDocument/2006/relationships/hyperlink" Target="https://doi.org/10.1002/wics.1625" TargetMode="External"/><Relationship Id="rId60" Type="http://schemas.openxmlformats.org/officeDocument/2006/relationships/hyperlink" Target="https://doi.org/10.1016/j.jenvman.2013.01.025" TargetMode="External"/><Relationship Id="rId65"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doi.org/10.1002/2014JC010022" TargetMode="External"/><Relationship Id="rId39" Type="http://schemas.openxmlformats.org/officeDocument/2006/relationships/hyperlink" Target="https://doi.org/10.1890/0012-9658(2002)083%5B2248:ESORWD%5D2.0.CO;2" TargetMode="External"/><Relationship Id="rId34" Type="http://schemas.openxmlformats.org/officeDocument/2006/relationships/hyperlink" Target="https://doi.org/10.1890/12-1358.1" TargetMode="External"/><Relationship Id="rId50" Type="http://schemas.openxmlformats.org/officeDocument/2006/relationships/hyperlink" Target="https://doi.org/10.1214/ss/1177011136" TargetMode="External"/><Relationship Id="rId55" Type="http://schemas.openxmlformats.org/officeDocument/2006/relationships/hyperlink" Target="https://doi.org/10.1890/14-0661.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3508</Words>
  <Characters>19295</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SCHROLL</dc:creator>
  <cp:keywords/>
  <cp:lastModifiedBy>Valentin Lauret</cp:lastModifiedBy>
  <cp:revision>7</cp:revision>
  <dcterms:created xsi:type="dcterms:W3CDTF">2024-05-13T22:19:00Z</dcterms:created>
  <dcterms:modified xsi:type="dcterms:W3CDTF">2024-05-13T22:53:00Z</dcterms:modified>
</cp:coreProperties>
</file>