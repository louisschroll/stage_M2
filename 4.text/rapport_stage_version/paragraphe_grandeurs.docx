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C2B9" w14:textId="29457B21" w:rsidR="00052617" w:rsidRPr="00E53D1A" w:rsidRDefault="00052617" w:rsidP="00052617">
      <w:pPr>
        <w:rPr>
          <w:rFonts w:ascii="Times New Roman" w:eastAsia="Times New Roman" w:hAnsi="Times New Roman" w:cs="Times New Roman"/>
          <w:lang w:eastAsia="fr-FR"/>
        </w:rPr>
      </w:pPr>
      <w:r w:rsidRPr="00052617">
        <w:rPr>
          <w:rFonts w:ascii="Times New Roman" w:eastAsia="Times New Roman" w:hAnsi="Times New Roman" w:cs="Times New Roman"/>
          <w:lang w:val="en-US" w:eastAsia="fr-FR"/>
        </w:rPr>
        <w:t>Each method provides slightly different insights into seabird distribution. Occupancy models indicate the area of occurrence for a species, with the map values representing the probability of occurrence (</w:t>
      </w:r>
      <w:r w:rsidRPr="00052617">
        <w:rPr>
          <w:rFonts w:ascii="Times New Roman" w:eastAsia="Times New Roman" w:hAnsi="Times New Roman" w:cs="Times New Roman"/>
          <w:lang w:eastAsia="fr-FR"/>
        </w:rPr>
        <w:t>ψ</w:t>
      </w:r>
      <w:r w:rsidRPr="00052617">
        <w:rPr>
          <w:rFonts w:ascii="Times New Roman" w:eastAsia="Times New Roman" w:hAnsi="Times New Roman" w:cs="Times New Roman"/>
          <w:lang w:val="en-US" w:eastAsia="fr-FR"/>
        </w:rPr>
        <w:t xml:space="preserve">). </w:t>
      </w:r>
      <w:r w:rsidRPr="00052617">
        <w:rPr>
          <w:rFonts w:ascii="Times New Roman" w:eastAsia="Times New Roman" w:hAnsi="Times New Roman" w:cs="Times New Roman"/>
          <w:lang w:val="en-US" w:eastAsia="fr-FR"/>
          <w:rPrChange w:id="0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 xml:space="preserve">N-mixture models aim to model abundance </w:t>
      </w:r>
      <w:del w:id="1" w:author="Louis SCHROLL" w:date="2024-06-04T08:36:00Z">
        <w:r w:rsidRPr="00052617" w:rsidDel="00E53D1A">
          <w:rPr>
            <w:rFonts w:ascii="Times New Roman" w:eastAsia="Times New Roman" w:hAnsi="Times New Roman" w:cs="Times New Roman"/>
            <w:lang w:val="en-US" w:eastAsia="fr-FR"/>
            <w:rPrChange w:id="2" w:author="Valentin Lauret" w:date="2024-06-03T17:35:00Z">
              <w:rPr>
                <w:rFonts w:ascii="Times New Roman" w:eastAsia="Times New Roman" w:hAnsi="Times New Roman" w:cs="Times New Roman"/>
                <w:lang w:eastAsia="fr-FR"/>
              </w:rPr>
            </w:rPrChange>
          </w:rPr>
          <w:delText xml:space="preserve">and </w:delText>
        </w:r>
      </w:del>
      <w:del w:id="3" w:author="Valentin Lauret" w:date="2024-06-03T17:35:00Z">
        <w:r w:rsidRPr="00052617" w:rsidDel="00052617">
          <w:rPr>
            <w:rFonts w:ascii="Times New Roman" w:eastAsia="Times New Roman" w:hAnsi="Times New Roman" w:cs="Times New Roman"/>
            <w:lang w:val="en-US" w:eastAsia="fr-FR"/>
            <w:rPrChange w:id="4" w:author="Valentin Lauret" w:date="2024-06-03T17:35:00Z">
              <w:rPr>
                <w:rFonts w:ascii="Times New Roman" w:eastAsia="Times New Roman" w:hAnsi="Times New Roman" w:cs="Times New Roman"/>
                <w:lang w:eastAsia="fr-FR"/>
              </w:rPr>
            </w:rPrChange>
          </w:rPr>
          <w:delText xml:space="preserve">to </w:delText>
        </w:r>
      </w:del>
      <w:r w:rsidRPr="00052617">
        <w:rPr>
          <w:rFonts w:ascii="Times New Roman" w:eastAsia="Times New Roman" w:hAnsi="Times New Roman" w:cs="Times New Roman"/>
          <w:lang w:val="en-US" w:eastAsia="fr-FR"/>
          <w:rPrChange w:id="5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>predict</w:t>
      </w:r>
      <w:ins w:id="6" w:author="Valentin Lauret" w:date="2024-06-03T17:35:00Z">
        <w:r>
          <w:rPr>
            <w:rFonts w:ascii="Times New Roman" w:eastAsia="Times New Roman" w:hAnsi="Times New Roman" w:cs="Times New Roman"/>
            <w:lang w:val="en-US" w:eastAsia="fr-FR"/>
          </w:rPr>
          <w:t>ing</w:t>
        </w:r>
      </w:ins>
      <w:r w:rsidRPr="00052617">
        <w:rPr>
          <w:rFonts w:ascii="Times New Roman" w:eastAsia="Times New Roman" w:hAnsi="Times New Roman" w:cs="Times New Roman"/>
          <w:lang w:val="en-US" w:eastAsia="fr-FR"/>
          <w:rPrChange w:id="7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 xml:space="preserve"> the expected number of individuals in each grid cells</w:t>
      </w:r>
      <w:ins w:id="8" w:author="Valentin Lauret" w:date="2024-06-03T17:35:00Z">
        <w:r>
          <w:rPr>
            <w:rFonts w:ascii="Times New Roman" w:eastAsia="Times New Roman" w:hAnsi="Times New Roman" w:cs="Times New Roman"/>
            <w:lang w:val="en-US" w:eastAsia="fr-FR"/>
          </w:rPr>
          <w:t xml:space="preserve">. </w:t>
        </w:r>
      </w:ins>
      <w:del w:id="9" w:author="Valentin Lauret" w:date="2024-06-03T17:35:00Z">
        <w:r w:rsidRPr="00052617" w:rsidDel="00052617">
          <w:rPr>
            <w:rFonts w:ascii="Times New Roman" w:eastAsia="Times New Roman" w:hAnsi="Times New Roman" w:cs="Times New Roman"/>
            <w:lang w:val="en-US" w:eastAsia="fr-FR"/>
            <w:rPrChange w:id="10" w:author="Valentin Lauret" w:date="2024-06-03T17:35:00Z">
              <w:rPr>
                <w:rFonts w:ascii="Times New Roman" w:eastAsia="Times New Roman" w:hAnsi="Times New Roman" w:cs="Times New Roman"/>
                <w:lang w:eastAsia="fr-FR"/>
              </w:rPr>
            </w:rPrChange>
          </w:rPr>
          <w:delText xml:space="preserve">, </w:delText>
        </w:r>
        <w:r w:rsidRPr="00052617" w:rsidDel="00052617">
          <w:rPr>
            <w:rFonts w:ascii="Times New Roman" w:eastAsia="Times New Roman" w:hAnsi="Times New Roman" w:cs="Times New Roman"/>
            <w:u w:val="single"/>
            <w:lang w:val="en-US" w:eastAsia="fr-FR"/>
            <w:rPrChange w:id="11" w:author="Valentin Lauret" w:date="2024-06-03T17:35:00Z">
              <w:rPr>
                <w:rFonts w:ascii="Times New Roman" w:eastAsia="Times New Roman" w:hAnsi="Times New Roman" w:cs="Times New Roman"/>
                <w:u w:val="single"/>
                <w:lang w:eastAsia="fr-FR"/>
              </w:rPr>
            </w:rPrChange>
          </w:rPr>
          <w:delText>with the map values showing the intensity of the inhomogeneous Poisson process (IPP) (</w:delText>
        </w:r>
        <w:r w:rsidRPr="00052617" w:rsidDel="00052617">
          <w:rPr>
            <w:rFonts w:ascii="Times New Roman" w:eastAsia="Times New Roman" w:hAnsi="Times New Roman" w:cs="Times New Roman"/>
            <w:u w:val="single"/>
            <w:lang w:eastAsia="fr-FR"/>
          </w:rPr>
          <w:delText>λ</w:delText>
        </w:r>
        <w:r w:rsidRPr="00052617" w:rsidDel="00052617">
          <w:rPr>
            <w:rFonts w:ascii="Times New Roman" w:eastAsia="Times New Roman" w:hAnsi="Times New Roman" w:cs="Times New Roman"/>
            <w:u w:val="single"/>
            <w:lang w:val="en-US" w:eastAsia="fr-FR"/>
            <w:rPrChange w:id="12" w:author="Valentin Lauret" w:date="2024-06-03T17:35:00Z">
              <w:rPr>
                <w:rFonts w:ascii="Times New Roman" w:eastAsia="Times New Roman" w:hAnsi="Times New Roman" w:cs="Times New Roman"/>
                <w:u w:val="single"/>
                <w:lang w:eastAsia="fr-FR"/>
              </w:rPr>
            </w:rPrChange>
          </w:rPr>
          <w:delText>)</w:delText>
        </w:r>
        <w:r w:rsidRPr="00052617" w:rsidDel="00052617">
          <w:rPr>
            <w:rFonts w:ascii="Times New Roman" w:eastAsia="Times New Roman" w:hAnsi="Times New Roman" w:cs="Times New Roman"/>
            <w:lang w:val="en-US" w:eastAsia="fr-FR"/>
            <w:rPrChange w:id="13" w:author="Valentin Lauret" w:date="2024-06-03T17:35:00Z">
              <w:rPr>
                <w:rFonts w:ascii="Times New Roman" w:eastAsia="Times New Roman" w:hAnsi="Times New Roman" w:cs="Times New Roman"/>
                <w:lang w:eastAsia="fr-FR"/>
              </w:rPr>
            </w:rPrChange>
          </w:rPr>
          <w:delText xml:space="preserve">. </w:delText>
        </w:r>
      </w:del>
      <w:r w:rsidRPr="00052617">
        <w:rPr>
          <w:rFonts w:ascii="Times New Roman" w:eastAsia="Times New Roman" w:hAnsi="Times New Roman" w:cs="Times New Roman"/>
          <w:lang w:val="en-US" w:eastAsia="fr-FR"/>
          <w:rPrChange w:id="14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 xml:space="preserve">However, in our case, </w:t>
      </w:r>
      <w:ins w:id="15" w:author="Valentin Lauret" w:date="2024-06-03T17:36:00Z">
        <w:r>
          <w:rPr>
            <w:rFonts w:ascii="Times New Roman" w:eastAsia="Times New Roman" w:hAnsi="Times New Roman" w:cs="Times New Roman"/>
            <w:lang w:val="en-US" w:eastAsia="fr-FR"/>
          </w:rPr>
          <w:t xml:space="preserve">geographical closure of sites </w:t>
        </w:r>
      </w:ins>
      <w:del w:id="16" w:author="Valentin Lauret" w:date="2024-06-03T17:36:00Z">
        <w:r w:rsidRPr="00052617" w:rsidDel="00052617">
          <w:rPr>
            <w:rFonts w:ascii="Times New Roman" w:eastAsia="Times New Roman" w:hAnsi="Times New Roman" w:cs="Times New Roman"/>
            <w:lang w:val="en-US" w:eastAsia="fr-FR"/>
            <w:rPrChange w:id="17" w:author="Valentin Lauret" w:date="2024-06-03T17:35:00Z">
              <w:rPr>
                <w:rFonts w:ascii="Times New Roman" w:eastAsia="Times New Roman" w:hAnsi="Times New Roman" w:cs="Times New Roman"/>
                <w:lang w:eastAsia="fr-FR"/>
              </w:rPr>
            </w:rPrChange>
          </w:rPr>
          <w:delText>the sites are</w:delText>
        </w:r>
      </w:del>
      <w:ins w:id="18" w:author="Valentin Lauret" w:date="2024-06-03T17:36:00Z">
        <w:r>
          <w:rPr>
            <w:rFonts w:ascii="Times New Roman" w:eastAsia="Times New Roman" w:hAnsi="Times New Roman" w:cs="Times New Roman"/>
            <w:lang w:val="en-US" w:eastAsia="fr-FR"/>
          </w:rPr>
          <w:t>is</w:t>
        </w:r>
      </w:ins>
      <w:r w:rsidRPr="00052617">
        <w:rPr>
          <w:rFonts w:ascii="Times New Roman" w:eastAsia="Times New Roman" w:hAnsi="Times New Roman" w:cs="Times New Roman"/>
          <w:lang w:val="en-US" w:eastAsia="fr-FR"/>
          <w:rPrChange w:id="19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 xml:space="preserve"> not independent </w:t>
      </w:r>
      <w:del w:id="20" w:author="Valentin Lauret" w:date="2024-06-03T17:36:00Z">
        <w:r w:rsidRPr="00052617" w:rsidDel="00052617">
          <w:rPr>
            <w:rFonts w:ascii="Times New Roman" w:eastAsia="Times New Roman" w:hAnsi="Times New Roman" w:cs="Times New Roman"/>
            <w:lang w:val="en-US" w:eastAsia="fr-FR"/>
            <w:rPrChange w:id="21" w:author="Valentin Lauret" w:date="2024-06-03T17:35:00Z">
              <w:rPr>
                <w:rFonts w:ascii="Times New Roman" w:eastAsia="Times New Roman" w:hAnsi="Times New Roman" w:cs="Times New Roman"/>
                <w:lang w:eastAsia="fr-FR"/>
              </w:rPr>
            </w:rPrChange>
          </w:rPr>
          <w:delText xml:space="preserve">and </w:delText>
        </w:r>
      </w:del>
      <w:ins w:id="22" w:author="Valentin Lauret" w:date="2024-06-03T17:36:00Z">
        <w:r>
          <w:rPr>
            <w:rFonts w:ascii="Times New Roman" w:eastAsia="Times New Roman" w:hAnsi="Times New Roman" w:cs="Times New Roman"/>
            <w:lang w:val="en-US" w:eastAsia="fr-FR"/>
          </w:rPr>
          <w:t>as</w:t>
        </w:r>
        <w:r w:rsidRPr="00052617">
          <w:rPr>
            <w:rFonts w:ascii="Times New Roman" w:eastAsia="Times New Roman" w:hAnsi="Times New Roman" w:cs="Times New Roman"/>
            <w:lang w:val="en-US" w:eastAsia="fr-FR"/>
            <w:rPrChange w:id="23" w:author="Valentin Lauret" w:date="2024-06-03T17:35:00Z">
              <w:rPr>
                <w:rFonts w:ascii="Times New Roman" w:eastAsia="Times New Roman" w:hAnsi="Times New Roman" w:cs="Times New Roman"/>
                <w:lang w:eastAsia="fr-FR"/>
              </w:rPr>
            </w:rPrChange>
          </w:rPr>
          <w:t xml:space="preserve"> </w:t>
        </w:r>
      </w:ins>
      <w:r w:rsidRPr="00052617">
        <w:rPr>
          <w:rFonts w:ascii="Times New Roman" w:eastAsia="Times New Roman" w:hAnsi="Times New Roman" w:cs="Times New Roman"/>
          <w:lang w:val="en-US" w:eastAsia="fr-FR"/>
          <w:rPrChange w:id="24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 xml:space="preserve">individuals can easily travel from one site to another. </w:t>
      </w:r>
      <w:ins w:id="25" w:author="Valentin Lauret" w:date="2024-06-03T17:36:00Z">
        <w:r>
          <w:rPr>
            <w:rFonts w:ascii="Times New Roman" w:eastAsia="Times New Roman" w:hAnsi="Times New Roman" w:cs="Times New Roman"/>
            <w:lang w:val="en-US" w:eastAsia="fr-FR"/>
          </w:rPr>
          <w:t xml:space="preserve">Then, N-mixture </w:t>
        </w:r>
      </w:ins>
      <w:ins w:id="26" w:author="Valentin Lauret" w:date="2024-06-03T17:37:00Z">
        <w:r>
          <w:rPr>
            <w:rFonts w:ascii="Times New Roman" w:eastAsia="Times New Roman" w:hAnsi="Times New Roman" w:cs="Times New Roman"/>
            <w:lang w:val="en-US" w:eastAsia="fr-FR"/>
          </w:rPr>
          <w:t xml:space="preserve">estimation \lambda does not capture the expected number of individuals, but </w:t>
        </w:r>
      </w:ins>
      <w:del w:id="27" w:author="Valentin Lauret" w:date="2024-06-03T17:36:00Z">
        <w:r w:rsidRPr="00052617" w:rsidDel="00052617">
          <w:rPr>
            <w:rFonts w:ascii="Times New Roman" w:eastAsia="Times New Roman" w:hAnsi="Times New Roman" w:cs="Times New Roman"/>
            <w:lang w:val="en-US" w:eastAsia="fr-FR"/>
            <w:rPrChange w:id="28" w:author="Valentin Lauret" w:date="2024-06-03T17:35:00Z">
              <w:rPr>
                <w:rFonts w:ascii="Times New Roman" w:eastAsia="Times New Roman" w:hAnsi="Times New Roman" w:cs="Times New Roman"/>
                <w:lang w:eastAsia="fr-FR"/>
              </w:rPr>
            </w:rPrChange>
          </w:rPr>
          <w:delText>Predicted abundance do not capture the true number of individual living at a site</w:delText>
        </w:r>
      </w:del>
      <w:del w:id="29" w:author="Valentin Lauret" w:date="2024-06-03T17:37:00Z">
        <w:r w:rsidRPr="00052617" w:rsidDel="00052617">
          <w:rPr>
            <w:rFonts w:ascii="Times New Roman" w:eastAsia="Times New Roman" w:hAnsi="Times New Roman" w:cs="Times New Roman"/>
            <w:lang w:val="en-US" w:eastAsia="fr-FR"/>
            <w:rPrChange w:id="30" w:author="Valentin Lauret" w:date="2024-06-03T17:35:00Z">
              <w:rPr>
                <w:rFonts w:ascii="Times New Roman" w:eastAsia="Times New Roman" w:hAnsi="Times New Roman" w:cs="Times New Roman"/>
                <w:lang w:eastAsia="fr-FR"/>
              </w:rPr>
            </w:rPrChange>
          </w:rPr>
          <w:delText xml:space="preserve">. Instead they </w:delText>
        </w:r>
      </w:del>
      <w:r w:rsidRPr="00052617">
        <w:rPr>
          <w:rFonts w:ascii="Times New Roman" w:eastAsia="Times New Roman" w:hAnsi="Times New Roman" w:cs="Times New Roman"/>
          <w:lang w:val="en-US" w:eastAsia="fr-FR"/>
          <w:rPrChange w:id="31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>reflect an averaged number of individuals using the site when it is surveyed</w:t>
      </w:r>
      <w:ins w:id="32" w:author="Valentin Lauret" w:date="2024-06-03T17:38:00Z">
        <w:r>
          <w:rPr>
            <w:rFonts w:ascii="Times New Roman" w:eastAsia="Times New Roman" w:hAnsi="Times New Roman" w:cs="Times New Roman"/>
            <w:lang w:val="en-US" w:eastAsia="fr-FR"/>
          </w:rPr>
          <w:t xml:space="preserve"> (ref)</w:t>
        </w:r>
      </w:ins>
      <w:r w:rsidRPr="00052617">
        <w:rPr>
          <w:rFonts w:ascii="Times New Roman" w:eastAsia="Times New Roman" w:hAnsi="Times New Roman" w:cs="Times New Roman"/>
          <w:lang w:val="en-US" w:eastAsia="fr-FR"/>
          <w:rPrChange w:id="33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 xml:space="preserve">. Similarly, the predicted occurrence probability is more a measure of the probability that the species is using the sites when it is surveyed, than the true occurrence probability of the species at each </w:t>
      </w:r>
      <w:r w:rsidRPr="00052617">
        <w:rPr>
          <w:rFonts w:ascii="Times New Roman" w:eastAsia="Times New Roman" w:hAnsi="Times New Roman" w:cs="Times New Roman"/>
          <w:lang w:val="en-US" w:eastAsia="fr-FR"/>
          <w:rPrChange w:id="34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br/>
        <w:t xml:space="preserve">site. Consequently, occupancy and N-mixture models do not directly measure occurrence and abundance but rather provide a relative intensity of space use by seabirds [45]. </w:t>
      </w:r>
      <w:del w:id="35" w:author="Valentin Lauret" w:date="2024-06-03T17:38:00Z">
        <w:r w:rsidRPr="00052617" w:rsidDel="00052617">
          <w:rPr>
            <w:rFonts w:ascii="Times New Roman" w:eastAsia="Times New Roman" w:hAnsi="Times New Roman" w:cs="Times New Roman"/>
            <w:lang w:val="en-US" w:eastAsia="fr-FR"/>
            <w:rPrChange w:id="36" w:author="Valentin Lauret" w:date="2024-06-03T17:35:00Z">
              <w:rPr>
                <w:rFonts w:ascii="Times New Roman" w:eastAsia="Times New Roman" w:hAnsi="Times New Roman" w:cs="Times New Roman"/>
                <w:lang w:eastAsia="fr-FR"/>
              </w:rPr>
            </w:rPrChange>
          </w:rPr>
          <w:delText xml:space="preserve">For </w:delText>
        </w:r>
      </w:del>
      <w:ins w:id="37" w:author="Valentin Lauret" w:date="2024-06-03T17:38:00Z">
        <w:r>
          <w:rPr>
            <w:rFonts w:ascii="Times New Roman" w:eastAsia="Times New Roman" w:hAnsi="Times New Roman" w:cs="Times New Roman"/>
            <w:lang w:val="en-US" w:eastAsia="fr-FR"/>
          </w:rPr>
          <w:t>Besides,</w:t>
        </w:r>
        <w:r w:rsidRPr="00052617">
          <w:rPr>
            <w:rFonts w:ascii="Times New Roman" w:eastAsia="Times New Roman" w:hAnsi="Times New Roman" w:cs="Times New Roman"/>
            <w:lang w:val="en-US" w:eastAsia="fr-FR"/>
            <w:rPrChange w:id="38" w:author="Valentin Lauret" w:date="2024-06-03T17:35:00Z">
              <w:rPr>
                <w:rFonts w:ascii="Times New Roman" w:eastAsia="Times New Roman" w:hAnsi="Times New Roman" w:cs="Times New Roman"/>
                <w:lang w:eastAsia="fr-FR"/>
              </w:rPr>
            </w:rPrChange>
          </w:rPr>
          <w:t xml:space="preserve"> </w:t>
        </w:r>
      </w:ins>
      <w:r w:rsidRPr="00052617">
        <w:rPr>
          <w:rFonts w:ascii="Times New Roman" w:eastAsia="Times New Roman" w:hAnsi="Times New Roman" w:cs="Times New Roman"/>
          <w:lang w:val="en-US" w:eastAsia="fr-FR"/>
          <w:rPrChange w:id="39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 xml:space="preserve">the </w:t>
      </w:r>
      <w:ins w:id="40" w:author="Valentin Lauret" w:date="2024-06-03T17:39:00Z">
        <w:r>
          <w:rPr>
            <w:rFonts w:ascii="Times New Roman" w:eastAsia="Times New Roman" w:hAnsi="Times New Roman" w:cs="Times New Roman"/>
            <w:lang w:val="en-US" w:eastAsia="fr-FR"/>
          </w:rPr>
          <w:t xml:space="preserve">intercept of the </w:t>
        </w:r>
      </w:ins>
      <w:r w:rsidRPr="00052617">
        <w:rPr>
          <w:rFonts w:ascii="Times New Roman" w:eastAsia="Times New Roman" w:hAnsi="Times New Roman" w:cs="Times New Roman"/>
          <w:lang w:val="en-US" w:eastAsia="fr-FR"/>
          <w:rPrChange w:id="41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>RSF</w:t>
      </w:r>
      <w:ins w:id="42" w:author="Valentin Lauret" w:date="2024-06-03T17:39:00Z">
        <w:r>
          <w:rPr>
            <w:rFonts w:ascii="Times New Roman" w:eastAsia="Times New Roman" w:hAnsi="Times New Roman" w:cs="Times New Roman"/>
            <w:lang w:val="en-US" w:eastAsia="fr-FR"/>
          </w:rPr>
          <w:t xml:space="preserve"> </w:t>
        </w:r>
      </w:ins>
      <w:del w:id="43" w:author="Valentin Lauret" w:date="2024-06-03T17:39:00Z">
        <w:r w:rsidRPr="00052617" w:rsidDel="00052617">
          <w:rPr>
            <w:rFonts w:ascii="Times New Roman" w:eastAsia="Times New Roman" w:hAnsi="Times New Roman" w:cs="Times New Roman"/>
            <w:lang w:val="en-US" w:eastAsia="fr-FR"/>
            <w:rPrChange w:id="44" w:author="Valentin Lauret" w:date="2024-06-03T17:35:00Z">
              <w:rPr>
                <w:rFonts w:ascii="Times New Roman" w:eastAsia="Times New Roman" w:hAnsi="Times New Roman" w:cs="Times New Roman"/>
                <w:lang w:eastAsia="fr-FR"/>
              </w:rPr>
            </w:rPrChange>
          </w:rPr>
          <w:delText xml:space="preserve">, the intercept </w:delText>
        </w:r>
      </w:del>
      <w:r w:rsidRPr="00052617">
        <w:rPr>
          <w:rFonts w:ascii="Times New Roman" w:eastAsia="Times New Roman" w:hAnsi="Times New Roman" w:cs="Times New Roman"/>
          <w:lang w:val="en-US" w:eastAsia="fr-FR"/>
          <w:rPrChange w:id="45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>is not meaningful</w:t>
      </w:r>
      <w:ins w:id="46" w:author="Valentin Lauret" w:date="2024-06-03T17:39:00Z">
        <w:r>
          <w:rPr>
            <w:rFonts w:ascii="Times New Roman" w:eastAsia="Times New Roman" w:hAnsi="Times New Roman" w:cs="Times New Roman"/>
            <w:lang w:val="en-US" w:eastAsia="fr-FR"/>
          </w:rPr>
          <w:t xml:space="preserve"> (see specific section)</w:t>
        </w:r>
      </w:ins>
      <w:r w:rsidRPr="00052617">
        <w:rPr>
          <w:rFonts w:ascii="Times New Roman" w:eastAsia="Times New Roman" w:hAnsi="Times New Roman" w:cs="Times New Roman"/>
          <w:lang w:val="en-US" w:eastAsia="fr-FR"/>
          <w:rPrChange w:id="47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>, and the output reflects relative habitat selection, indicating areas of higher or lower use.</w:t>
      </w:r>
      <w:ins w:id="48" w:author="Valentin Lauret" w:date="2024-06-03T17:39:00Z">
        <w:r>
          <w:rPr>
            <w:rFonts w:ascii="Times New Roman" w:eastAsia="Times New Roman" w:hAnsi="Times New Roman" w:cs="Times New Roman"/>
            <w:lang w:val="en-US" w:eastAsia="fr-FR"/>
          </w:rPr>
          <w:t xml:space="preserve"> </w:t>
        </w:r>
      </w:ins>
      <w:del w:id="49" w:author="Valentin Lauret" w:date="2024-06-03T17:39:00Z">
        <w:r w:rsidRPr="00052617" w:rsidDel="00052617">
          <w:rPr>
            <w:rFonts w:ascii="Times New Roman" w:eastAsia="Times New Roman" w:hAnsi="Times New Roman" w:cs="Times New Roman"/>
            <w:lang w:val="en-US" w:eastAsia="fr-FR"/>
            <w:rPrChange w:id="50" w:author="Valentin Lauret" w:date="2024-06-03T17:35:00Z">
              <w:rPr>
                <w:rFonts w:ascii="Times New Roman" w:eastAsia="Times New Roman" w:hAnsi="Times New Roman" w:cs="Times New Roman"/>
                <w:lang w:eastAsia="fr-FR"/>
              </w:rPr>
            </w:rPrChange>
          </w:rPr>
          <w:delText xml:space="preserve"> In the integrated RSF and N-mixture model</w:delText>
        </w:r>
      </w:del>
      <w:ins w:id="51" w:author="Valentin Lauret" w:date="2024-06-03T17:39:00Z">
        <w:r>
          <w:rPr>
            <w:rFonts w:ascii="Times New Roman" w:eastAsia="Times New Roman" w:hAnsi="Times New Roman" w:cs="Times New Roman"/>
            <w:lang w:val="en-US" w:eastAsia="fr-FR"/>
          </w:rPr>
          <w:t>Overall</w:t>
        </w:r>
      </w:ins>
      <w:r w:rsidRPr="00052617">
        <w:rPr>
          <w:rFonts w:ascii="Times New Roman" w:eastAsia="Times New Roman" w:hAnsi="Times New Roman" w:cs="Times New Roman"/>
          <w:lang w:val="en-US" w:eastAsia="fr-FR"/>
          <w:rPrChange w:id="52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 xml:space="preserve">, </w:t>
      </w:r>
      <w:del w:id="53" w:author="Valentin Lauret" w:date="2024-06-03T17:40:00Z">
        <w:r w:rsidRPr="00052617" w:rsidDel="00052617">
          <w:rPr>
            <w:rFonts w:ascii="Times New Roman" w:eastAsia="Times New Roman" w:hAnsi="Times New Roman" w:cs="Times New Roman"/>
            <w:lang w:val="en-US" w:eastAsia="fr-FR"/>
            <w:rPrChange w:id="54" w:author="Valentin Lauret" w:date="2024-06-03T17:35:00Z">
              <w:rPr>
                <w:rFonts w:ascii="Times New Roman" w:eastAsia="Times New Roman" w:hAnsi="Times New Roman" w:cs="Times New Roman"/>
                <w:lang w:eastAsia="fr-FR"/>
              </w:rPr>
            </w:rPrChange>
          </w:rPr>
          <w:delText xml:space="preserve">the </w:delText>
        </w:r>
      </w:del>
      <w:ins w:id="55" w:author="Valentin Lauret" w:date="2024-06-03T17:40:00Z">
        <w:r>
          <w:rPr>
            <w:rFonts w:ascii="Times New Roman" w:eastAsia="Times New Roman" w:hAnsi="Times New Roman" w:cs="Times New Roman"/>
            <w:lang w:val="en-US" w:eastAsia="fr-FR"/>
          </w:rPr>
          <w:t>we interpreted our models</w:t>
        </w:r>
        <w:r w:rsidRPr="00052617">
          <w:rPr>
            <w:rFonts w:ascii="Times New Roman" w:eastAsia="Times New Roman" w:hAnsi="Times New Roman" w:cs="Times New Roman"/>
            <w:lang w:val="en-US" w:eastAsia="fr-FR"/>
            <w:rPrChange w:id="56" w:author="Valentin Lauret" w:date="2024-06-03T17:35:00Z">
              <w:rPr>
                <w:rFonts w:ascii="Times New Roman" w:eastAsia="Times New Roman" w:hAnsi="Times New Roman" w:cs="Times New Roman"/>
                <w:lang w:eastAsia="fr-FR"/>
              </w:rPr>
            </w:rPrChange>
          </w:rPr>
          <w:t xml:space="preserve"> </w:t>
        </w:r>
      </w:ins>
      <w:r w:rsidRPr="00052617">
        <w:rPr>
          <w:rFonts w:ascii="Times New Roman" w:eastAsia="Times New Roman" w:hAnsi="Times New Roman" w:cs="Times New Roman"/>
          <w:lang w:val="en-US" w:eastAsia="fr-FR"/>
          <w:rPrChange w:id="57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>output</w:t>
      </w:r>
      <w:ins w:id="58" w:author="Valentin Lauret" w:date="2024-06-03T17:40:00Z">
        <w:r>
          <w:rPr>
            <w:rFonts w:ascii="Times New Roman" w:eastAsia="Times New Roman" w:hAnsi="Times New Roman" w:cs="Times New Roman"/>
            <w:lang w:val="en-US" w:eastAsia="fr-FR"/>
          </w:rPr>
          <w:t>s</w:t>
        </w:r>
      </w:ins>
      <w:r w:rsidRPr="00052617">
        <w:rPr>
          <w:rFonts w:ascii="Times New Roman" w:eastAsia="Times New Roman" w:hAnsi="Times New Roman" w:cs="Times New Roman"/>
          <w:lang w:val="en-US" w:eastAsia="fr-FR"/>
          <w:rPrChange w:id="59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 xml:space="preserve"> </w:t>
      </w:r>
      <w:del w:id="60" w:author="Valentin Lauret" w:date="2024-06-03T17:40:00Z">
        <w:r w:rsidRPr="00052617" w:rsidDel="00052617">
          <w:rPr>
            <w:rFonts w:ascii="Times New Roman" w:eastAsia="Times New Roman" w:hAnsi="Times New Roman" w:cs="Times New Roman"/>
            <w:lang w:val="en-US" w:eastAsia="fr-FR"/>
            <w:rPrChange w:id="61" w:author="Valentin Lauret" w:date="2024-06-03T17:35:00Z">
              <w:rPr>
                <w:rFonts w:ascii="Times New Roman" w:eastAsia="Times New Roman" w:hAnsi="Times New Roman" w:cs="Times New Roman"/>
                <w:lang w:eastAsia="fr-FR"/>
              </w:rPr>
            </w:rPrChange>
          </w:rPr>
          <w:delText>also represents</w:delText>
        </w:r>
      </w:del>
      <w:ins w:id="62" w:author="Valentin Lauret" w:date="2024-06-03T17:40:00Z">
        <w:r>
          <w:rPr>
            <w:rFonts w:ascii="Times New Roman" w:eastAsia="Times New Roman" w:hAnsi="Times New Roman" w:cs="Times New Roman"/>
            <w:lang w:val="en-US" w:eastAsia="fr-FR"/>
          </w:rPr>
          <w:t>as</w:t>
        </w:r>
      </w:ins>
      <w:r w:rsidRPr="00052617">
        <w:rPr>
          <w:rFonts w:ascii="Times New Roman" w:eastAsia="Times New Roman" w:hAnsi="Times New Roman" w:cs="Times New Roman"/>
          <w:lang w:val="en-US" w:eastAsia="fr-FR"/>
          <w:rPrChange w:id="63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 xml:space="preserve"> relative space use, which is consistent across different data sources</w:t>
      </w:r>
      <w:ins w:id="64" w:author="Valentin Lauret" w:date="2024-06-03T17:40:00Z">
        <w:r>
          <w:rPr>
            <w:rFonts w:ascii="Times New Roman" w:eastAsia="Times New Roman" w:hAnsi="Times New Roman" w:cs="Times New Roman"/>
            <w:lang w:val="en-US" w:eastAsia="fr-FR"/>
          </w:rPr>
          <w:t xml:space="preserve"> and modelling approaches, and </w:t>
        </w:r>
      </w:ins>
      <w:del w:id="65" w:author="Valentin Lauret" w:date="2024-06-03T17:40:00Z">
        <w:r w:rsidRPr="00052617" w:rsidDel="00052617">
          <w:rPr>
            <w:rFonts w:ascii="Times New Roman" w:eastAsia="Times New Roman" w:hAnsi="Times New Roman" w:cs="Times New Roman"/>
            <w:lang w:val="en-US" w:eastAsia="fr-FR"/>
            <w:rPrChange w:id="66" w:author="Valentin Lauret" w:date="2024-06-03T17:35:00Z">
              <w:rPr>
                <w:rFonts w:ascii="Times New Roman" w:eastAsia="Times New Roman" w:hAnsi="Times New Roman" w:cs="Times New Roman"/>
                <w:lang w:eastAsia="fr-FR"/>
              </w:rPr>
            </w:rPrChange>
          </w:rPr>
          <w:delText xml:space="preserve">. Thus, we </w:delText>
        </w:r>
      </w:del>
      <w:r w:rsidRPr="00052617">
        <w:rPr>
          <w:rFonts w:ascii="Times New Roman" w:eastAsia="Times New Roman" w:hAnsi="Times New Roman" w:cs="Times New Roman"/>
          <w:lang w:val="en-US" w:eastAsia="fr-FR"/>
          <w:rPrChange w:id="67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 xml:space="preserve">will use the </w:t>
      </w:r>
      <w:proofErr w:type="gramStart"/>
      <w:r w:rsidRPr="00052617">
        <w:rPr>
          <w:rFonts w:ascii="Times New Roman" w:eastAsia="Times New Roman" w:hAnsi="Times New Roman" w:cs="Times New Roman"/>
          <w:lang w:val="en-US" w:eastAsia="fr-FR"/>
          <w:rPrChange w:id="68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>term ”relative</w:t>
      </w:r>
      <w:proofErr w:type="gramEnd"/>
      <w:r w:rsidRPr="00052617">
        <w:rPr>
          <w:rFonts w:ascii="Times New Roman" w:eastAsia="Times New Roman" w:hAnsi="Times New Roman" w:cs="Times New Roman"/>
          <w:lang w:val="en-US" w:eastAsia="fr-FR"/>
          <w:rPrChange w:id="69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 xml:space="preserve"> space-use” to describe the results obtained from each method, despite subtle differences in what each method specifically measures</w:t>
      </w:r>
      <w:commentRangeStart w:id="70"/>
      <w:r w:rsidRPr="00052617">
        <w:rPr>
          <w:rFonts w:ascii="Times New Roman" w:eastAsia="Times New Roman" w:hAnsi="Times New Roman" w:cs="Times New Roman"/>
          <w:lang w:val="en-US" w:eastAsia="fr-FR"/>
          <w:rPrChange w:id="71" w:author="Valentin Lauret" w:date="2024-06-03T17:35:00Z">
            <w:rPr>
              <w:rFonts w:ascii="Times New Roman" w:eastAsia="Times New Roman" w:hAnsi="Times New Roman" w:cs="Times New Roman"/>
              <w:lang w:eastAsia="fr-FR"/>
            </w:rPr>
          </w:rPrChange>
        </w:rPr>
        <w:t xml:space="preserve">. </w:t>
      </w:r>
      <w:commentRangeEnd w:id="70"/>
      <w:r>
        <w:rPr>
          <w:rStyle w:val="Marquedecommentaire"/>
        </w:rPr>
        <w:commentReference w:id="70"/>
      </w:r>
    </w:p>
    <w:p w14:paraId="15612C5E" w14:textId="77777777" w:rsidR="00817B68" w:rsidRPr="00052617" w:rsidRDefault="00817B68">
      <w:pPr>
        <w:rPr>
          <w:lang w:val="en-US"/>
          <w:rPrChange w:id="72" w:author="Valentin Lauret" w:date="2024-06-03T17:35:00Z">
            <w:rPr/>
          </w:rPrChange>
        </w:rPr>
      </w:pPr>
    </w:p>
    <w:p w14:paraId="4BEFE10C" w14:textId="77777777" w:rsidR="00052617" w:rsidRPr="00052617" w:rsidRDefault="00052617">
      <w:pPr>
        <w:rPr>
          <w:lang w:val="en-US"/>
          <w:rPrChange w:id="73" w:author="Valentin Lauret" w:date="2024-06-03T17:35:00Z">
            <w:rPr/>
          </w:rPrChange>
        </w:rPr>
      </w:pPr>
    </w:p>
    <w:p w14:paraId="4C996D77" w14:textId="77777777" w:rsidR="00052617" w:rsidRPr="00052617" w:rsidRDefault="00052617">
      <w:pPr>
        <w:rPr>
          <w:lang w:val="en-US"/>
          <w:rPrChange w:id="74" w:author="Valentin Lauret" w:date="2024-06-03T17:35:00Z">
            <w:rPr/>
          </w:rPrChange>
        </w:rPr>
      </w:pPr>
    </w:p>
    <w:sectPr w:rsidR="00052617" w:rsidRPr="00052617" w:rsidSect="00367FB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0" w:author="Valentin Lauret" w:date="2024-06-03T17:40:00Z" w:initials="VL">
    <w:p w14:paraId="346B11E3" w14:textId="77777777" w:rsidR="00052617" w:rsidRDefault="00052617">
      <w:pPr>
        <w:pStyle w:val="Commentaire"/>
      </w:pPr>
      <w:r>
        <w:rPr>
          <w:rStyle w:val="Marquedecommentaire"/>
        </w:rPr>
        <w:annotationRef/>
      </w:r>
      <w:r>
        <w:t>Eventuellement expliquer ce que ça implique : qu’on ne peut pas comparer valeurs des cartes entre elles, mais seulement les différences de patrons spatiaux.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6B11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087EA0" w16cex:dateUtc="2024-06-03T15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6B11E3" w16cid:durableId="2A087E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6345"/>
    <w:multiLevelType w:val="multilevel"/>
    <w:tmpl w:val="1332D0BA"/>
    <w:lvl w:ilvl="0">
      <w:start w:val="1"/>
      <w:numFmt w:val="decimal"/>
      <w:lvlText w:val="%1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1" w15:restartNumberingAfterBreak="0">
    <w:nsid w:val="28F61752"/>
    <w:multiLevelType w:val="multilevel"/>
    <w:tmpl w:val="AE66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SCHROLL">
    <w15:presenceInfo w15:providerId="AD" w15:userId="S-1-5-21-57989841-2077806209-839522115-313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17"/>
    <w:rsid w:val="00052617"/>
    <w:rsid w:val="00367FB8"/>
    <w:rsid w:val="0040050E"/>
    <w:rsid w:val="00687F3A"/>
    <w:rsid w:val="006D2916"/>
    <w:rsid w:val="00817B68"/>
    <w:rsid w:val="00E5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5980D"/>
  <w15:chartTrackingRefBased/>
  <w15:docId w15:val="{6F04228C-6E79-FE4A-8CC7-7A5974DD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916"/>
    <w:rPr>
      <w:rFonts w:ascii="Times" w:hAnsi="Time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050E"/>
    <w:pPr>
      <w:keepNext/>
      <w:keepLines/>
      <w:numPr>
        <w:ilvl w:val="1"/>
        <w:numId w:val="2"/>
      </w:numPr>
      <w:spacing w:before="40"/>
      <w:ind w:left="1296" w:hanging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67FB8"/>
    <w:pPr>
      <w:contextualSpacing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7FB8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00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2617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2617"/>
    <w:rPr>
      <w:rFonts w:ascii="Times New Roman" w:hAnsi="Times New Roman" w:cs="Times New Roman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0526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5261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52617"/>
    <w:rPr>
      <w:rFonts w:ascii="Times" w:hAnsi="Time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5261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52617"/>
    <w:rPr>
      <w:rFonts w:ascii="Times" w:hAnsi="Time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2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Lauret</dc:creator>
  <cp:keywords/>
  <dc:description/>
  <cp:lastModifiedBy>Louis SCHROLL</cp:lastModifiedBy>
  <cp:revision>3</cp:revision>
  <dcterms:created xsi:type="dcterms:W3CDTF">2024-06-03T15:35:00Z</dcterms:created>
  <dcterms:modified xsi:type="dcterms:W3CDTF">2024-06-04T16:51:00Z</dcterms:modified>
</cp:coreProperties>
</file>